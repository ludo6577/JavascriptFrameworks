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2E74B5" w:themeColor="accent1" w:themeShade="BF"/>
          <w:szCs w:val="32"/>
        </w:rPr>
        <w:alias w:val="Titre du message"/>
        <w:id w:val="89512082"/>
        <w:placeholder>
          <w:docPart w:val="38F219E7F98848D3AD9972AD3FA07ABD"/>
        </w:placeholder>
        <w:dataBinding w:xpath="/ns0:BlogPostInfo/ns0:PostTitle" w:storeItemID="{5F329CAD-B019-4FA6-9FEF-74898909AD20}"/>
        <w:text/>
      </w:sdtPr>
      <w:sdtContent>
        <w:p w:rsidR="00B168FF" w:rsidRPr="00B168FF" w:rsidRDefault="00FE3795" w:rsidP="00B168FF">
          <w:pPr>
            <w:pStyle w:val="Publishwithline"/>
            <w:rPr>
              <w:rStyle w:val="Heading1Char"/>
            </w:rPr>
          </w:pPr>
          <w:r w:rsidRPr="00FE3795">
            <w:rPr>
              <w:color w:val="2E74B5" w:themeColor="accent1" w:themeShade="BF"/>
              <w:szCs w:val="32"/>
            </w:rPr>
            <w:t xml:space="preserve">Bien choisir son </w:t>
          </w:r>
          <w:proofErr w:type="spellStart"/>
          <w:r w:rsidRPr="00FE3795">
            <w:rPr>
              <w:color w:val="2E74B5" w:themeColor="accent1" w:themeShade="BF"/>
              <w:szCs w:val="32"/>
            </w:rPr>
            <w:t>Frameworks</w:t>
          </w:r>
          <w:proofErr w:type="spellEnd"/>
          <w:r w:rsidRPr="00FE3795">
            <w:rPr>
              <w:color w:val="2E74B5" w:themeColor="accent1" w:themeShade="BF"/>
              <w:szCs w:val="32"/>
            </w:rPr>
            <w:t xml:space="preserve"> JavaScript: </w:t>
          </w:r>
          <w:proofErr w:type="spellStart"/>
          <w:r w:rsidRPr="00FE3795">
            <w:rPr>
              <w:color w:val="2E74B5" w:themeColor="accent1" w:themeShade="BF"/>
              <w:szCs w:val="32"/>
            </w:rPr>
            <w:t>AngularJS</w:t>
          </w:r>
          <w:proofErr w:type="spellEnd"/>
          <w:r w:rsidRPr="00FE3795">
            <w:rPr>
              <w:color w:val="2E74B5" w:themeColor="accent1" w:themeShade="BF"/>
              <w:szCs w:val="32"/>
            </w:rPr>
            <w:t xml:space="preserve">, Knockout, </w:t>
          </w:r>
          <w:proofErr w:type="spellStart"/>
          <w:r w:rsidRPr="00FE3795">
            <w:rPr>
              <w:color w:val="2E74B5" w:themeColor="accent1" w:themeShade="BF"/>
              <w:szCs w:val="32"/>
            </w:rPr>
            <w:t>Ember</w:t>
          </w:r>
          <w:proofErr w:type="spellEnd"/>
          <w:r>
            <w:rPr>
              <w:color w:val="2E74B5" w:themeColor="accent1" w:themeShade="BF"/>
              <w:szCs w:val="32"/>
            </w:rPr>
            <w:t xml:space="preserve">, </w:t>
          </w:r>
          <w:proofErr w:type="spellStart"/>
          <w:r w:rsidRPr="00FE3795">
            <w:rPr>
              <w:color w:val="2E74B5" w:themeColor="accent1" w:themeShade="BF"/>
              <w:szCs w:val="32"/>
            </w:rPr>
            <w:t>Backbone</w:t>
          </w:r>
          <w:proofErr w:type="spellEnd"/>
          <w:r w:rsidRPr="00FE3795">
            <w:rPr>
              <w:color w:val="2E74B5" w:themeColor="accent1" w:themeShade="BF"/>
              <w:szCs w:val="32"/>
            </w:rPr>
            <w:t xml:space="preserve">. </w:t>
          </w:r>
        </w:p>
      </w:sdtContent>
    </w:sdt>
    <w:p w:rsidR="002462BE" w:rsidRDefault="002462BE">
      <w:pPr>
        <w:rPr>
          <w:ins w:id="0" w:author="FELTZ, JEAN-LUC" w:date="2014-12-08T12:44:00Z"/>
        </w:rPr>
      </w:pPr>
    </w:p>
    <w:p w:rsidR="00C25FA7" w:rsidRDefault="00C25FA7">
      <w:pPr>
        <w:rPr>
          <w:ins w:id="1" w:author="FELTZ, JEAN-LUC" w:date="2014-12-08T12:47:00Z"/>
        </w:rPr>
      </w:pPr>
      <w:ins w:id="2" w:author="FELTZ, JEAN-LUC" w:date="2014-12-08T12:44:00Z">
        <w:r>
          <w:t>U</w:t>
        </w:r>
      </w:ins>
      <w:ins w:id="3" w:author="FELTZ, JEAN-LUC" w:date="2014-12-08T12:45:00Z">
        <w:r>
          <w:t>n</w:t>
        </w:r>
      </w:ins>
      <w:ins w:id="4" w:author="FELTZ, JEAN-LUC" w:date="2014-12-08T12:44:00Z">
        <w:r>
          <w:t xml:space="preserve"> Framework Front End est un ensemble de fonctions </w:t>
        </w:r>
      </w:ins>
      <w:ins w:id="5" w:author="FELTZ, JEAN-LUC" w:date="2014-12-08T12:49:00Z">
        <w:r w:rsidR="003607B3">
          <w:t xml:space="preserve">prédéfinies </w:t>
        </w:r>
      </w:ins>
      <w:ins w:id="6" w:author="FELTZ, JEAN-LUC" w:date="2014-12-08T12:44:00Z">
        <w:r>
          <w:t>qui perme</w:t>
        </w:r>
        <w:r w:rsidR="003607B3">
          <w:t xml:space="preserve">ttent </w:t>
        </w:r>
      </w:ins>
      <w:ins w:id="7" w:author="FELTZ, JEAN-LUC" w:date="2014-12-08T12:46:00Z">
        <w:r w:rsidR="003607B3">
          <w:t>au</w:t>
        </w:r>
      </w:ins>
      <w:ins w:id="8" w:author="FELTZ, JEAN-LUC" w:date="2014-12-08T12:44:00Z">
        <w:r>
          <w:t xml:space="preserve"> développeur</w:t>
        </w:r>
      </w:ins>
      <w:ins w:id="9" w:author="FELTZ, JEAN-LUC" w:date="2014-12-08T12:46:00Z">
        <w:r w:rsidR="003607B3">
          <w:t xml:space="preserve"> </w:t>
        </w:r>
      </w:ins>
      <w:ins w:id="10" w:author="FELTZ, JEAN-LUC" w:date="2014-12-08T12:49:00Z">
        <w:r w:rsidR="003607B3">
          <w:t xml:space="preserve">d’une application web, </w:t>
        </w:r>
      </w:ins>
      <w:ins w:id="11" w:author="FELTZ, JEAN-LUC" w:date="2014-12-08T12:46:00Z">
        <w:r w:rsidR="003607B3">
          <w:t>d’arriver à un même résultat</w:t>
        </w:r>
      </w:ins>
      <w:ins w:id="12" w:author="FELTZ, JEAN-LUC" w:date="2014-12-08T12:49:00Z">
        <w:r w:rsidR="003607B3">
          <w:t xml:space="preserve">, tout </w:t>
        </w:r>
      </w:ins>
      <w:ins w:id="13" w:author="FELTZ, JEAN-LUC" w:date="2014-12-08T12:46:00Z">
        <w:r w:rsidR="003607B3">
          <w:t xml:space="preserve"> </w:t>
        </w:r>
      </w:ins>
      <w:ins w:id="14" w:author="FELTZ, JEAN-LUC" w:date="2014-12-08T12:47:00Z">
        <w:r w:rsidR="003607B3">
          <w:t>en codant</w:t>
        </w:r>
      </w:ins>
      <w:ins w:id="15" w:author="FELTZ, JEAN-LUC" w:date="2014-12-08T12:46:00Z">
        <w:r w:rsidR="003607B3">
          <w:t xml:space="preserve"> minimum de lignes</w:t>
        </w:r>
      </w:ins>
      <w:ins w:id="16" w:author="FELTZ, JEAN-LUC" w:date="2014-12-08T12:44:00Z">
        <w:r>
          <w:t>.</w:t>
        </w:r>
      </w:ins>
    </w:p>
    <w:p w:rsidR="003607B3" w:rsidRDefault="003607B3">
      <w:ins w:id="17" w:author="FELTZ, JEAN-LUC" w:date="2014-12-08T12:47:00Z">
        <w:r>
          <w:t xml:space="preserve">Le </w:t>
        </w:r>
        <w:proofErr w:type="spellStart"/>
        <w:r>
          <w:t>framework</w:t>
        </w:r>
        <w:proofErr w:type="spellEnd"/>
        <w:r>
          <w:t xml:space="preserve"> est lui-mêm</w:t>
        </w:r>
      </w:ins>
      <w:ins w:id="18" w:author="FELTZ, JEAN-LUC" w:date="2014-12-08T12:49:00Z">
        <w:r>
          <w:t>e</w:t>
        </w:r>
      </w:ins>
      <w:ins w:id="19" w:author="FELTZ, JEAN-LUC" w:date="2014-12-08T12:47:00Z">
        <w:r>
          <w:t xml:space="preserve"> basé sur un « </w:t>
        </w:r>
      </w:ins>
      <w:ins w:id="20" w:author="FELTZ, JEAN-LUC" w:date="2014-12-08T12:48:00Z">
        <w:r>
          <w:t>pattern</w:t>
        </w:r>
      </w:ins>
      <w:ins w:id="21" w:author="FELTZ, JEAN-LUC" w:date="2014-12-08T12:47:00Z">
        <w:r>
          <w:t> »</w:t>
        </w:r>
      </w:ins>
      <w:ins w:id="22" w:author="FELTZ, JEAN-LUC" w:date="2014-12-08T12:48:00Z">
        <w:r>
          <w:t xml:space="preserve"> qui permet de définir </w:t>
        </w:r>
        <w:proofErr w:type="spellStart"/>
        <w:r>
          <w:t>coment</w:t>
        </w:r>
        <w:proofErr w:type="spellEnd"/>
        <w:r>
          <w:t xml:space="preserve"> utiliser ces fonctions</w:t>
        </w:r>
      </w:ins>
    </w:p>
    <w:p w:rsidR="00B168FF" w:rsidRDefault="00B168FF" w:rsidP="00B168FF">
      <w:pPr>
        <w:pStyle w:val="Subtitle"/>
      </w:pPr>
      <w:r w:rsidRPr="00B168FF">
        <w:t>Choisir son Framework front end n’est jamais une chose facile, ce choix impactera le temps de chargement, la vitesse de développement et la maintenabilité du code source de votre site web. Il en existe des dizaines, dans cet article nous allons nous restreindre aux 4 plus fameux afin de vous aider à faire le bon choix.</w:t>
      </w:r>
    </w:p>
    <w:p w:rsidR="00B168FF" w:rsidRPr="00B168FF" w:rsidRDefault="00B168FF" w:rsidP="00B168FF">
      <w:pPr>
        <w:rPr>
          <w:lang w:eastAsia="fr-FR"/>
        </w:rPr>
      </w:pPr>
      <w:r>
        <w:rPr>
          <w:lang w:eastAsia="fr-FR"/>
        </w:rPr>
        <w:t>Auteur : Feltz Ludovic</w:t>
      </w:r>
      <w:r w:rsidR="008A5C0F">
        <w:rPr>
          <w:lang w:eastAsia="fr-FR"/>
        </w:rPr>
        <w:t xml:space="preserve"> (</w:t>
      </w:r>
      <w:hyperlink r:id="rId8" w:history="1">
        <w:r w:rsidR="008A5C0F" w:rsidRPr="005F0E68">
          <w:rPr>
            <w:rStyle w:val="Hyperlink"/>
            <w:lang w:eastAsia="fr-FR"/>
          </w:rPr>
          <w:t>http://feltz.fr/</w:t>
        </w:r>
      </w:hyperlink>
      <w:r w:rsidR="008A5C0F">
        <w:rPr>
          <w:lang w:eastAsia="fr-FR"/>
        </w:rPr>
        <w:t>)</w:t>
      </w:r>
      <w:r w:rsidR="003270E1">
        <w:rPr>
          <w:lang w:eastAsia="fr-FR"/>
        </w:rPr>
        <w:t xml:space="preserve">, Consultant </w:t>
      </w:r>
      <w:proofErr w:type="spellStart"/>
      <w:r w:rsidR="003270E1">
        <w:rPr>
          <w:lang w:eastAsia="fr-FR"/>
        </w:rPr>
        <w:t>SoftFluent</w:t>
      </w:r>
      <w:proofErr w:type="spellEnd"/>
      <w:r>
        <w:rPr>
          <w:lang w:eastAsia="fr-FR"/>
        </w:rPr>
        <w:t xml:space="preserve"> (ludovic.feltz@softfluent.com)</w:t>
      </w:r>
    </w:p>
    <w:p w:rsidR="00B168FF" w:rsidRDefault="00B168FF" w:rsidP="00B168FF">
      <w:r>
        <w:t xml:space="preserve">Plusieurs critères sont à prendre en compte dans le choix d’un Framework, son poids par exemple définira le temps de chargement des pages ce qui est un critère important pour les applications mobiles, sa facilité d’utilisation, sa documentation et sa communauté active permettent de réduire le temps de développement. Nous allons commencer par un bref historique puis nous allons plonger dans le vif du sujet avec un exemple simple que nous allons reproduire en utilisant chacun de ces </w:t>
      </w:r>
      <w:proofErr w:type="spellStart"/>
      <w:r>
        <w:t>Frameworks</w:t>
      </w:r>
      <w:proofErr w:type="spellEnd"/>
      <w:r w:rsidR="00E274F7">
        <w:t>.</w:t>
      </w:r>
    </w:p>
    <w:p w:rsidR="007F1F74" w:rsidRDefault="007F1F74" w:rsidP="007F1F74">
      <w:r>
        <w:t xml:space="preserve">Cet article n’a pas pour but de décrire le fonctionnement précis de chaque </w:t>
      </w:r>
      <w:proofErr w:type="spellStart"/>
      <w:r>
        <w:t>Frameworks</w:t>
      </w:r>
      <w:proofErr w:type="spellEnd"/>
      <w:r>
        <w:t xml:space="preserve"> mais seulement de les présenter à travers un exemple interactif simple afin d’en comprendre les différences. Nous n’allons pas exemple pas </w:t>
      </w:r>
      <w:proofErr w:type="gramStart"/>
      <w:r w:rsidR="007E4410">
        <w:t>montr</w:t>
      </w:r>
      <w:ins w:id="23" w:author="FELTZ, JEAN-LUC" w:date="2014-12-08T14:01:00Z">
        <w:r w:rsidR="00F8304D">
          <w:t>er</w:t>
        </w:r>
      </w:ins>
      <w:proofErr w:type="gramEnd"/>
      <w:del w:id="24" w:author="FELTZ, JEAN-LUC" w:date="2014-12-08T14:01:00Z">
        <w:r w:rsidR="007E4410" w:rsidDel="00F8304D">
          <w:delText>é</w:delText>
        </w:r>
      </w:del>
      <w:r>
        <w:t xml:space="preserve"> comment </w:t>
      </w:r>
      <w:r w:rsidR="007E4410">
        <w:t>communiquer avec le</w:t>
      </w:r>
      <w:r>
        <w:t xml:space="preserve"> serveur et </w:t>
      </w:r>
      <w:r w:rsidR="007E4410">
        <w:t>sauvegarder les données dans une base</w:t>
      </w:r>
      <w:r w:rsidR="003270E1">
        <w:t>.</w:t>
      </w:r>
    </w:p>
    <w:p w:rsidR="007E4410" w:rsidRDefault="007E4410" w:rsidP="00E274F7">
      <w:pPr>
        <w:pStyle w:val="Heading2"/>
      </w:pPr>
    </w:p>
    <w:p w:rsidR="00A334B9" w:rsidRPr="00B14E49" w:rsidRDefault="00E274F7" w:rsidP="007E4410">
      <w:pPr>
        <w:pStyle w:val="Heading2"/>
        <w:spacing w:after="240"/>
      </w:pPr>
      <w:r w:rsidRPr="00B14E49">
        <w:t xml:space="preserve">Utiliser un </w:t>
      </w:r>
      <w:proofErr w:type="spellStart"/>
      <w:r w:rsidRPr="00B14E49">
        <w:t>frameworks</w:t>
      </w:r>
      <w:proofErr w:type="spellEnd"/>
      <w:r w:rsidRPr="00B14E49">
        <w:t>?</w:t>
      </w:r>
    </w:p>
    <w:p w:rsidR="00E274F7" w:rsidRPr="00E274F7" w:rsidRDefault="00E274F7" w:rsidP="00E274F7">
      <w:r w:rsidRPr="00E274F7">
        <w:t xml:space="preserve">Pourquoi utiliser un </w:t>
      </w:r>
      <w:r w:rsidR="000B0AFC" w:rsidRPr="00E274F7">
        <w:t>Framework</w:t>
      </w:r>
      <w:del w:id="25" w:author="FELTZ, JEAN-LUC" w:date="2014-12-08T14:01:00Z">
        <w:r w:rsidR="000B0AFC" w:rsidRPr="00E274F7" w:rsidDel="00F8304D">
          <w:delText>s</w:delText>
        </w:r>
      </w:del>
      <w:r w:rsidRPr="00E274F7">
        <w:t xml:space="preserve"> JavaScript </w:t>
      </w:r>
      <w:r w:rsidR="000B0AFC">
        <w:t>à la place (ou en plus)</w:t>
      </w:r>
      <w:r>
        <w:t xml:space="preserve"> </w:t>
      </w:r>
      <w:r w:rsidR="000B0AFC">
        <w:t xml:space="preserve">du code serveur (ASP, PHP, …). </w:t>
      </w:r>
    </w:p>
    <w:p w:rsidR="00E274F7" w:rsidRPr="00E274F7" w:rsidRDefault="003607B3" w:rsidP="00E274F7">
      <w:ins w:id="26" w:author="FELTZ, JEAN-LUC" w:date="2014-12-08T12:50:00Z">
        <w:r>
          <w:t xml:space="preserve">Ou tu peux mettre la définition </w:t>
        </w:r>
      </w:ins>
      <w:ins w:id="27" w:author="FELTZ, JEAN-LUC" w:date="2014-12-08T12:51:00Z">
        <w:r>
          <w:t xml:space="preserve">ci-dessus </w:t>
        </w:r>
      </w:ins>
      <w:ins w:id="28" w:author="FELTZ, JEAN-LUC" w:date="2014-12-08T12:50:00Z">
        <w:r>
          <w:t>ici</w:t>
        </w:r>
      </w:ins>
    </w:p>
    <w:p w:rsidR="00B168FF" w:rsidRDefault="00B168FF" w:rsidP="00A334B9">
      <w:pPr>
        <w:pStyle w:val="Heading2"/>
      </w:pPr>
      <w:r>
        <w:t>Histoire :</w:t>
      </w:r>
    </w:p>
    <w:p w:rsidR="00B168FF" w:rsidRDefault="00B168FF" w:rsidP="00B168FF">
      <w:proofErr w:type="spellStart"/>
      <w:r w:rsidRPr="007A2103">
        <w:rPr>
          <w:b/>
        </w:rPr>
        <w:t>AngularJS</w:t>
      </w:r>
      <w:proofErr w:type="spellEnd"/>
      <w:r w:rsidRPr="00C5492D">
        <w:t>:</w:t>
      </w:r>
      <w:r>
        <w:t xml:space="preserve"> Apparu en 2009 sous le nom de </w:t>
      </w:r>
      <w:proofErr w:type="spellStart"/>
      <w:r>
        <w:t>GetAngular</w:t>
      </w:r>
      <w:proofErr w:type="spellEnd"/>
      <w:r>
        <w:t xml:space="preserve"> il est utilisé par </w:t>
      </w:r>
      <w:proofErr w:type="spellStart"/>
      <w:r>
        <w:t>Misko</w:t>
      </w:r>
      <w:proofErr w:type="spellEnd"/>
      <w:r>
        <w:t xml:space="preserve"> </w:t>
      </w:r>
      <w:proofErr w:type="spellStart"/>
      <w:r>
        <w:t>Hevery</w:t>
      </w:r>
      <w:proofErr w:type="spellEnd"/>
      <w:r>
        <w:t xml:space="preserve"> un des ingénieurs qui l’a développé pour recréer une application web qui représentait plus de 17 milles lignes de code. En 3 semaines il est parvenu à réduire ce nombre à seulement 1000 lignes ce qui a convaincu Google de sponsoriser ce projet ce qui a créé sa renommée. Son but est de simplifier le développement et les tests de site</w:t>
      </w:r>
      <w:ins w:id="29" w:author="FELTZ, JEAN-LUC" w:date="2014-12-08T14:02:00Z">
        <w:r w:rsidR="00F8304D">
          <w:t>s</w:t>
        </w:r>
      </w:ins>
      <w:r>
        <w:t xml:space="preserve"> web</w:t>
      </w:r>
      <w:ins w:id="30" w:author="FELTZ, JEAN-LUC" w:date="2014-12-08T14:03:00Z">
        <w:r w:rsidR="00F8304D">
          <w:t>. I</w:t>
        </w:r>
      </w:ins>
      <w:ins w:id="31" w:author="FELTZ, JEAN-LUC" w:date="2014-12-08T14:02:00Z">
        <w:r w:rsidR="00F8304D">
          <w:t>l util</w:t>
        </w:r>
      </w:ins>
      <w:ins w:id="32" w:author="FELTZ, JEAN-LUC" w:date="2014-12-08T14:05:00Z">
        <w:r w:rsidR="00F8304D">
          <w:t>i</w:t>
        </w:r>
      </w:ins>
      <w:ins w:id="33" w:author="FELTZ, JEAN-LUC" w:date="2014-12-08T14:02:00Z">
        <w:r w:rsidR="00F8304D">
          <w:t>se</w:t>
        </w:r>
      </w:ins>
      <w:del w:id="34" w:author="FELTZ, JEAN-LUC" w:date="2014-12-08T14:03:00Z">
        <w:r w:rsidR="00731050" w:rsidDel="00F8304D">
          <w:delText xml:space="preserve"> suivant</w:delText>
        </w:r>
      </w:del>
      <w:r w:rsidR="00731050">
        <w:t xml:space="preserve"> le pattern</w:t>
      </w:r>
      <w:r>
        <w:t xml:space="preserve"> MVC en ajoutant du vocabulaire au code HTML de votre application.</w:t>
      </w:r>
    </w:p>
    <w:p w:rsidR="00FE3795" w:rsidRDefault="00FE3795" w:rsidP="00FE3795">
      <w:r w:rsidRPr="007A2103">
        <w:rPr>
          <w:b/>
        </w:rPr>
        <w:t xml:space="preserve">Knockout : </w:t>
      </w:r>
      <w:r w:rsidRPr="00405FE6">
        <w:t>Né</w:t>
      </w:r>
      <w:r>
        <w:t xml:space="preserve"> en 2010 et maintenu comme un projet open source par Steve </w:t>
      </w:r>
      <w:proofErr w:type="spellStart"/>
      <w:r>
        <w:t>Sanderson</w:t>
      </w:r>
      <w:proofErr w:type="spellEnd"/>
      <w:r>
        <w:t xml:space="preserve">, employé chez Microsoft. Simplifie l’utilisation du JavaScript en </w:t>
      </w:r>
      <w:ins w:id="35" w:author="FELTZ, JEAN-LUC" w:date="2014-12-08T14:03:00Z">
        <w:r w:rsidR="00F8304D">
          <w:t>utilisant</w:t>
        </w:r>
      </w:ins>
      <w:del w:id="36" w:author="FELTZ, JEAN-LUC" w:date="2014-12-08T14:03:00Z">
        <w:r w:rsidDel="00F8304D">
          <w:delText>appliquant</w:delText>
        </w:r>
      </w:del>
      <w:r>
        <w:t xml:space="preserve"> le pattern MVVM.</w:t>
      </w:r>
    </w:p>
    <w:p w:rsidR="00FE3795" w:rsidRDefault="00FE3795" w:rsidP="00FE3795">
      <w:proofErr w:type="spellStart"/>
      <w:r w:rsidRPr="007A2103">
        <w:rPr>
          <w:b/>
        </w:rPr>
        <w:t>Ember</w:t>
      </w:r>
      <w:proofErr w:type="spellEnd"/>
      <w:r w:rsidRPr="007A2103">
        <w:rPr>
          <w:b/>
        </w:rPr>
        <w:t> :</w:t>
      </w:r>
      <w:r>
        <w:t xml:space="preserve"> Développé en 2007 par </w:t>
      </w:r>
      <w:proofErr w:type="spellStart"/>
      <w:r>
        <w:t>SproutIt</w:t>
      </w:r>
      <w:proofErr w:type="spellEnd"/>
      <w:r>
        <w:t xml:space="preserve"> puis par Apple il est finalement </w:t>
      </w:r>
      <w:proofErr w:type="spellStart"/>
      <w:r>
        <w:t>forké</w:t>
      </w:r>
      <w:proofErr w:type="spellEnd"/>
      <w:r>
        <w:t xml:space="preserve"> en 2007 par </w:t>
      </w:r>
      <w:proofErr w:type="spellStart"/>
      <w:r>
        <w:t>Yehuda</w:t>
      </w:r>
      <w:proofErr w:type="spellEnd"/>
      <w:r>
        <w:t xml:space="preserve"> Katz, un des principaux contributeurs de </w:t>
      </w:r>
      <w:proofErr w:type="spellStart"/>
      <w:r>
        <w:t>JQuery</w:t>
      </w:r>
      <w:proofErr w:type="spellEnd"/>
      <w:r>
        <w:t xml:space="preserve"> et Ruby. Il est utilisé par des grands noms tels que Yahoo, </w:t>
      </w:r>
      <w:proofErr w:type="spellStart"/>
      <w:r>
        <w:t>Groupon</w:t>
      </w:r>
      <w:proofErr w:type="spellEnd"/>
      <w:r>
        <w:t xml:space="preserve"> </w:t>
      </w:r>
      <w:r w:rsidR="00731050">
        <w:t xml:space="preserve">et </w:t>
      </w:r>
      <w:proofErr w:type="spellStart"/>
      <w:r w:rsidR="00731050">
        <w:t>ZenDesk</w:t>
      </w:r>
      <w:proofErr w:type="spellEnd"/>
      <w:r w:rsidR="00731050">
        <w:t xml:space="preserve">. Il est basé sur le pattern </w:t>
      </w:r>
      <w:r>
        <w:t>MVC. Son avantage est de permettre le développement d’applications d’une seule page grâce à son système de route</w:t>
      </w:r>
      <w:r w:rsidR="007E4410">
        <w:t>.</w:t>
      </w:r>
      <w:r w:rsidRPr="00163B6E">
        <w:rPr>
          <w:color w:val="FF0000"/>
        </w:rPr>
        <w:t xml:space="preserve"> </w:t>
      </w:r>
    </w:p>
    <w:p w:rsidR="00A334B9" w:rsidRPr="00731050" w:rsidRDefault="00B168FF">
      <w:proofErr w:type="spellStart"/>
      <w:r w:rsidRPr="007A2103">
        <w:rPr>
          <w:b/>
        </w:rPr>
        <w:t>Backbone</w:t>
      </w:r>
      <w:proofErr w:type="spellEnd"/>
      <w:r w:rsidRPr="007A2103">
        <w:rPr>
          <w:b/>
        </w:rPr>
        <w:t xml:space="preserve"> : </w:t>
      </w:r>
      <w:r>
        <w:t>C</w:t>
      </w:r>
      <w:r w:rsidRPr="004F35EC">
        <w:t>rée</w:t>
      </w:r>
      <w:r>
        <w:t xml:space="preserve"> en 2010 par Jeremy </w:t>
      </w:r>
      <w:proofErr w:type="spellStart"/>
      <w:r>
        <w:t>Ashkenas</w:t>
      </w:r>
      <w:proofErr w:type="spellEnd"/>
      <w:r>
        <w:t xml:space="preserve"> qui </w:t>
      </w:r>
      <w:ins w:id="37" w:author="FELTZ, JEAN-LUC" w:date="2014-12-08T14:04:00Z">
        <w:r w:rsidR="00F8304D">
          <w:t>a</w:t>
        </w:r>
      </w:ins>
      <w:del w:id="38" w:author="FELTZ, JEAN-LUC" w:date="2014-12-08T14:04:00Z">
        <w:r w:rsidDel="00F8304D">
          <w:delText>à</w:delText>
        </w:r>
      </w:del>
      <w:r>
        <w:t xml:space="preserve"> aussi particip</w:t>
      </w:r>
      <w:ins w:id="39" w:author="FELTZ, JEAN-LUC" w:date="2014-12-08T14:04:00Z">
        <w:r w:rsidR="00F8304D">
          <w:t>é</w:t>
        </w:r>
      </w:ins>
      <w:del w:id="40" w:author="FELTZ, JEAN-LUC" w:date="2014-12-08T14:04:00Z">
        <w:r w:rsidDel="00F8304D">
          <w:delText>er</w:delText>
        </w:r>
      </w:del>
      <w:r>
        <w:t xml:space="preserve"> au développement de Coffee Script, il est très léger</w:t>
      </w:r>
      <w:ins w:id="41" w:author="FELTZ, JEAN-LUC" w:date="2014-12-08T14:04:00Z">
        <w:r w:rsidR="00F8304D">
          <w:t>,</w:t>
        </w:r>
      </w:ins>
      <w:r>
        <w:t xml:space="preserve"> ce qui lui a permis de se faire un nom parmi les autres </w:t>
      </w:r>
      <w:proofErr w:type="spellStart"/>
      <w:r>
        <w:t>Frameworks</w:t>
      </w:r>
      <w:proofErr w:type="spellEnd"/>
      <w:r>
        <w:t xml:space="preserve"> JavaScript. Il repose principalement sur le </w:t>
      </w:r>
      <w:r w:rsidR="00731050">
        <w:t>pattern</w:t>
      </w:r>
      <w:r>
        <w:t xml:space="preserve"> </w:t>
      </w:r>
      <w:proofErr w:type="gramStart"/>
      <w:r>
        <w:t xml:space="preserve">MVP </w:t>
      </w:r>
      <w:proofErr w:type="gramEnd"/>
      <w:del w:id="42" w:author="FELTZ, JEAN-LUC" w:date="2014-12-08T14:05:00Z">
        <w:r w:rsidDel="00F8304D">
          <w:delText>(</w:delText>
        </w:r>
        <w:r w:rsidRPr="00163B6E" w:rsidDel="00F8304D">
          <w:delText>model view presenter</w:delText>
        </w:r>
        <w:r w:rsidDel="00F8304D">
          <w:delText>)</w:delText>
        </w:r>
      </w:del>
      <w:r>
        <w:t>.</w:t>
      </w:r>
      <w:r w:rsidR="00A334B9">
        <w:br w:type="page"/>
      </w:r>
    </w:p>
    <w:p w:rsidR="00B168FF" w:rsidRDefault="00B168FF" w:rsidP="00A334B9">
      <w:pPr>
        <w:pStyle w:val="Heading2"/>
      </w:pPr>
      <w:r>
        <w:lastRenderedPageBreak/>
        <w:t>Exemple similaire</w:t>
      </w:r>
    </w:p>
    <w:p w:rsidR="00B168FF" w:rsidRDefault="00B168FF" w:rsidP="00B168FF">
      <w:r>
        <w:t xml:space="preserve">Pour comparer ces différents </w:t>
      </w:r>
      <w:proofErr w:type="spellStart"/>
      <w:r>
        <w:t>Frameworks</w:t>
      </w:r>
      <w:proofErr w:type="spellEnd"/>
      <w:r>
        <w:t xml:space="preserve"> nous allons nous baser sur un exemple d’application simple que nous allons reproduire en utilisant les 4 </w:t>
      </w:r>
      <w:proofErr w:type="spellStart"/>
      <w:r>
        <w:t>Frameworks</w:t>
      </w:r>
      <w:proofErr w:type="spellEnd"/>
      <w:ins w:id="43" w:author="FELTZ, JEAN-LUC" w:date="2014-12-08T14:06:00Z">
        <w:r w:rsidR="00F8304D">
          <w:t>,</w:t>
        </w:r>
      </w:ins>
      <w:r>
        <w:t xml:space="preserve"> puis nous commenterons le code produit. </w:t>
      </w:r>
    </w:p>
    <w:p w:rsidR="00DF06AA" w:rsidRDefault="00DF06AA" w:rsidP="00B168FF"/>
    <w:p w:rsidR="00B168FF" w:rsidRDefault="00E274F7" w:rsidP="00A334B9">
      <w:pPr>
        <w:jc w:val="center"/>
      </w:pPr>
      <w:r>
        <w:rPr>
          <w:noProof/>
          <w:lang w:eastAsia="fr-FR"/>
        </w:rPr>
        <w:drawing>
          <wp:inline distT="0" distB="0" distL="0" distR="0">
            <wp:extent cx="5760720" cy="2103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103120"/>
                    </a:xfrm>
                    <a:prstGeom prst="rect">
                      <a:avLst/>
                    </a:prstGeom>
                  </pic:spPr>
                </pic:pic>
              </a:graphicData>
            </a:graphic>
          </wp:inline>
        </w:drawing>
      </w:r>
    </w:p>
    <w:p w:rsidR="00DF06AA" w:rsidRDefault="00DF06AA" w:rsidP="00A334B9">
      <w:pPr>
        <w:jc w:val="center"/>
      </w:pPr>
    </w:p>
    <w:p w:rsidR="00B168FF" w:rsidRDefault="00B168FF" w:rsidP="00B168FF">
      <w:r>
        <w:t xml:space="preserve">Cet exemple nous permet de </w:t>
      </w:r>
      <w:r w:rsidR="00E274F7">
        <w:t>modifier les informations d’</w:t>
      </w:r>
      <w:r>
        <w:t xml:space="preserve">une liste de clients, d’en ajouter et d’en supprimer. Un affichage formaté nous permet de vérifier que lors d’une modification </w:t>
      </w:r>
      <w:ins w:id="44" w:author="FELTZ, JEAN-LUC" w:date="2014-12-08T14:06:00Z">
        <w:r w:rsidR="00F8304D">
          <w:t>(</w:t>
        </w:r>
      </w:ins>
      <w:ins w:id="45" w:author="FELTZ, JEAN-LUC" w:date="2014-12-08T14:10:00Z">
        <w:r w:rsidR="00F8304D">
          <w:t xml:space="preserve">des données ou </w:t>
        </w:r>
      </w:ins>
      <w:ins w:id="46" w:author="FELTZ, JEAN-LUC" w:date="2014-12-08T14:06:00Z">
        <w:r w:rsidR="00F8304D">
          <w:t>du contenu</w:t>
        </w:r>
      </w:ins>
      <w:ins w:id="47" w:author="FELTZ, JEAN-LUC" w:date="2014-12-08T14:07:00Z">
        <w:r w:rsidR="00F8304D">
          <w:t xml:space="preserve"> et non du modèle</w:t>
        </w:r>
      </w:ins>
      <w:ins w:id="48" w:author="FELTZ, JEAN-LUC" w:date="2014-12-08T14:06:00Z">
        <w:r w:rsidR="00F8304D">
          <w:t> ?)</w:t>
        </w:r>
      </w:ins>
      <w:ins w:id="49" w:author="FELTZ, JEAN-LUC" w:date="2014-12-08T14:07:00Z">
        <w:r w:rsidR="00F8304D">
          <w:t xml:space="preserve"> </w:t>
        </w:r>
      </w:ins>
      <w:r>
        <w:t>de notre mod</w:t>
      </w:r>
      <w:ins w:id="50" w:author="FELTZ, JEAN-LUC" w:date="2014-12-08T14:06:00Z">
        <w:r w:rsidR="00F8304D">
          <w:t>èle</w:t>
        </w:r>
      </w:ins>
      <w:del w:id="51" w:author="FELTZ, JEAN-LUC" w:date="2014-12-08T14:06:00Z">
        <w:r w:rsidDel="00F8304D">
          <w:delText>el</w:delText>
        </w:r>
      </w:del>
      <w:r>
        <w:t xml:space="preserve"> les modifications sont affiché</w:t>
      </w:r>
      <w:ins w:id="52" w:author="FELTZ, JEAN-LUC" w:date="2014-12-08T14:06:00Z">
        <w:r w:rsidR="00F8304D">
          <w:t>e</w:t>
        </w:r>
      </w:ins>
      <w:r>
        <w:t>s directement sans rafraichir la page.</w:t>
      </w:r>
    </w:p>
    <w:p w:rsidR="00A334B9" w:rsidRDefault="00C25FA7" w:rsidP="00B168FF">
      <w:ins w:id="53" w:author="FELTZ, JEAN-LUC" w:date="2014-12-08T12:42:00Z">
        <w:r>
          <w:t>L’objet n’étant pas ici de traiter de l</w:t>
        </w:r>
      </w:ins>
      <w:ins w:id="54" w:author="FELTZ, JEAN-LUC" w:date="2014-12-08T12:43:00Z">
        <w:r>
          <w:t>’accès a une base de données, p</w:t>
        </w:r>
      </w:ins>
      <w:del w:id="55" w:author="FELTZ, JEAN-LUC" w:date="2014-12-08T12:43:00Z">
        <w:r w:rsidR="00A334B9" w:rsidDel="00C25FA7">
          <w:delText>P</w:delText>
        </w:r>
      </w:del>
      <w:r w:rsidR="00A334B9">
        <w:t xml:space="preserve">our peupler nos </w:t>
      </w:r>
      <w:proofErr w:type="gramStart"/>
      <w:r w:rsidR="00A334B9">
        <w:t>modèles</w:t>
      </w:r>
      <w:ins w:id="56" w:author="FELTZ, JEAN-LUC" w:date="2014-12-08T14:07:00Z">
        <w:r w:rsidR="00F8304D">
          <w:t>(</w:t>
        </w:r>
      </w:ins>
      <w:proofErr w:type="gramEnd"/>
      <w:ins w:id="57" w:author="FELTZ, JEAN-LUC" w:date="2014-12-08T14:10:00Z">
        <w:r w:rsidR="00F8304D">
          <w:t xml:space="preserve">données ou </w:t>
        </w:r>
      </w:ins>
      <w:ins w:id="58" w:author="FELTZ, JEAN-LUC" w:date="2014-12-08T14:07:00Z">
        <w:r w:rsidR="00F8304D">
          <w:t>contenu</w:t>
        </w:r>
      </w:ins>
      <w:ins w:id="59" w:author="FELTZ, JEAN-LUC" w:date="2014-12-08T14:08:00Z">
        <w:r w:rsidR="00F8304D">
          <w:t> </w:t>
        </w:r>
      </w:ins>
      <w:ins w:id="60" w:author="FELTZ, JEAN-LUC" w:date="2014-12-08T14:07:00Z">
        <w:r w:rsidR="00F8304D">
          <w:t>?</w:t>
        </w:r>
      </w:ins>
      <w:ins w:id="61" w:author="FELTZ, JEAN-LUC" w:date="2014-12-08T14:08:00Z">
        <w:r w:rsidR="00F8304D">
          <w:t>)</w:t>
        </w:r>
      </w:ins>
      <w:ins w:id="62" w:author="FELTZ, JEAN-LUC" w:date="2014-12-08T12:43:00Z">
        <w:r>
          <w:t>,</w:t>
        </w:r>
      </w:ins>
      <w:r w:rsidR="00A334B9">
        <w:t xml:space="preserve"> nous allons</w:t>
      </w:r>
      <w:r w:rsidR="005825AE">
        <w:t xml:space="preserve"> à chaque fois</w:t>
      </w:r>
      <w:r w:rsidR="00A334B9">
        <w:t xml:space="preserve"> réutiliser le même jeu de données :</w:t>
      </w:r>
    </w:p>
    <w:p w:rsidR="00DF06AA" w:rsidRDefault="00DF06AA" w:rsidP="00B168FF"/>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2C1375">
        <w:rPr>
          <w:rFonts w:ascii="Consolas" w:hAnsi="Consolas" w:cs="Consolas"/>
          <w:color w:val="0000FF"/>
          <w:sz w:val="19"/>
          <w:szCs w:val="19"/>
          <w:highlight w:val="white"/>
        </w:rPr>
        <w:t xml:space="preserve">        </w:t>
      </w:r>
      <w:proofErr w:type="spellStart"/>
      <w:proofErr w:type="gramStart"/>
      <w:r w:rsidRPr="005825AE">
        <w:rPr>
          <w:rFonts w:ascii="Consolas" w:hAnsi="Consolas" w:cs="Consolas"/>
          <w:color w:val="0000FF"/>
          <w:sz w:val="19"/>
          <w:szCs w:val="19"/>
          <w:highlight w:val="white"/>
          <w:lang w:val="en-US"/>
        </w:rPr>
        <w:t>var</w:t>
      </w:r>
      <w:proofErr w:type="spellEnd"/>
      <w:proofErr w:type="gramEnd"/>
      <w:r w:rsidRPr="005825AE">
        <w:rPr>
          <w:rFonts w:ascii="Consolas" w:hAnsi="Consolas" w:cs="Consolas"/>
          <w:color w:val="000000"/>
          <w:sz w:val="19"/>
          <w:szCs w:val="19"/>
          <w:highlight w:val="white"/>
          <w:lang w:val="en-US"/>
        </w:rPr>
        <w:t xml:space="preserve"> Genders =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key</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w:t>
      </w:r>
      <w:proofErr w:type="spellStart"/>
      <w:r w:rsidRPr="005825AE">
        <w:rPr>
          <w:rFonts w:ascii="Consolas" w:hAnsi="Consolas" w:cs="Consolas"/>
          <w:color w:val="A31515"/>
          <w:sz w:val="19"/>
          <w:szCs w:val="19"/>
          <w:highlight w:val="white"/>
          <w:lang w:val="en-US"/>
        </w:rPr>
        <w:t>Mr</w:t>
      </w:r>
      <w:proofErr w:type="spellEnd"/>
      <w:r w:rsidRPr="005825AE">
        <w:rPr>
          <w:rFonts w:ascii="Consolas" w:hAnsi="Consolas" w:cs="Consolas"/>
          <w:color w:val="A31515"/>
          <w:sz w:val="19"/>
          <w:szCs w:val="19"/>
          <w:highlight w:val="white"/>
          <w:lang w:val="en-US"/>
        </w:rPr>
        <w:t>"</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value</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"Monsieur"</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key</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w:t>
      </w:r>
      <w:proofErr w:type="spellStart"/>
      <w:r w:rsidRPr="005825AE">
        <w:rPr>
          <w:rFonts w:ascii="Consolas" w:hAnsi="Consolas" w:cs="Consolas"/>
          <w:color w:val="A31515"/>
          <w:sz w:val="19"/>
          <w:szCs w:val="19"/>
          <w:highlight w:val="white"/>
          <w:lang w:val="en-US"/>
        </w:rPr>
        <w:t>Mme</w:t>
      </w:r>
      <w:proofErr w:type="spellEnd"/>
      <w:r w:rsidRPr="005825AE">
        <w:rPr>
          <w:rFonts w:ascii="Consolas" w:hAnsi="Consolas" w:cs="Consolas"/>
          <w:color w:val="A31515"/>
          <w:sz w:val="19"/>
          <w:szCs w:val="19"/>
          <w:highlight w:val="white"/>
          <w:lang w:val="en-US"/>
        </w:rPr>
        <w:t>"</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value</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"Madame"</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spellStart"/>
      <w:proofErr w:type="gramStart"/>
      <w:r w:rsidRPr="005825AE">
        <w:rPr>
          <w:rFonts w:ascii="Consolas" w:hAnsi="Consolas" w:cs="Consolas"/>
          <w:color w:val="0000FF"/>
          <w:sz w:val="19"/>
          <w:szCs w:val="19"/>
          <w:highlight w:val="white"/>
          <w:lang w:val="en-US"/>
        </w:rPr>
        <w:t>var</w:t>
      </w:r>
      <w:proofErr w:type="spellEnd"/>
      <w:proofErr w:type="gramEnd"/>
      <w:r w:rsidRPr="005825AE">
        <w:rPr>
          <w:rFonts w:ascii="Consolas" w:hAnsi="Consolas" w:cs="Consolas"/>
          <w:color w:val="000000"/>
          <w:sz w:val="19"/>
          <w:szCs w:val="19"/>
          <w:highlight w:val="white"/>
          <w:lang w:val="en-US"/>
        </w:rPr>
        <w:t xml:space="preserve"> </w:t>
      </w:r>
      <w:proofErr w:type="spellStart"/>
      <w:r w:rsidRPr="005825AE">
        <w:rPr>
          <w:rFonts w:ascii="Consolas" w:hAnsi="Consolas" w:cs="Consolas"/>
          <w:color w:val="000000"/>
          <w:sz w:val="19"/>
          <w:szCs w:val="19"/>
          <w:highlight w:val="white"/>
          <w:lang w:val="en-US"/>
        </w:rPr>
        <w:t>ClientsList</w:t>
      </w:r>
      <w:proofErr w:type="spellEnd"/>
      <w:r w:rsidRPr="005825AE">
        <w:rPr>
          <w:rFonts w:ascii="Consolas" w:hAnsi="Consolas" w:cs="Consolas"/>
          <w:color w:val="000000"/>
          <w:sz w:val="19"/>
          <w:szCs w:val="19"/>
          <w:highlight w:val="white"/>
          <w:lang w:val="en-US"/>
        </w:rPr>
        <w:t xml:space="preserve"> =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gender</w:t>
      </w:r>
      <w:proofErr w:type="gramEnd"/>
      <w:r w:rsidRPr="005825AE">
        <w:rPr>
          <w:rFonts w:ascii="Consolas" w:hAnsi="Consolas" w:cs="Consolas"/>
          <w:color w:val="000000"/>
          <w:sz w:val="19"/>
          <w:szCs w:val="19"/>
          <w:highlight w:val="white"/>
          <w:lang w:val="en-US"/>
        </w:rPr>
        <w:t>: Genders[0],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name</w:t>
      </w:r>
      <w:proofErr w:type="gramEnd"/>
      <w:r w:rsidRPr="005825AE">
        <w:rPr>
          <w:rFonts w:ascii="Consolas" w:hAnsi="Consolas" w:cs="Consolas"/>
          <w:color w:val="000000"/>
          <w:sz w:val="19"/>
          <w:szCs w:val="19"/>
          <w:highlight w:val="white"/>
          <w:lang w:val="en-US"/>
        </w:rPr>
        <w:t xml:space="preserve">: </w:t>
      </w:r>
      <w:r w:rsidRPr="005825AE">
        <w:rPr>
          <w:rFonts w:ascii="Consolas" w:hAnsi="Consolas" w:cs="Consolas"/>
          <w:color w:val="A31515"/>
          <w:sz w:val="19"/>
          <w:szCs w:val="19"/>
          <w:highlight w:val="white"/>
          <w:lang w:val="en-US"/>
        </w:rPr>
        <w:t>"Jean"</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age</w:t>
      </w:r>
      <w:proofErr w:type="gramEnd"/>
      <w:r w:rsidRPr="005825AE">
        <w:rPr>
          <w:rFonts w:ascii="Consolas" w:hAnsi="Consolas" w:cs="Consolas"/>
          <w:color w:val="000000"/>
          <w:sz w:val="19"/>
          <w:szCs w:val="19"/>
          <w:highlight w:val="white"/>
          <w:lang w:val="en-US"/>
        </w:rPr>
        <w:t>: 25,</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id</w:t>
      </w:r>
      <w:proofErr w:type="gramEnd"/>
      <w:r w:rsidRPr="005825AE">
        <w:rPr>
          <w:rFonts w:ascii="Consolas" w:hAnsi="Consolas" w:cs="Consolas"/>
          <w:color w:val="000000"/>
          <w:sz w:val="19"/>
          <w:szCs w:val="19"/>
          <w:highlight w:val="white"/>
          <w:lang w:val="en-US"/>
        </w:rPr>
        <w:t>: 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0000"/>
          <w:sz w:val="19"/>
          <w:szCs w:val="19"/>
          <w:highlight w:val="white"/>
          <w:lang w:val="en-US"/>
        </w:rPr>
        <w:t>gender</w:t>
      </w:r>
      <w:proofErr w:type="gramEnd"/>
      <w:r w:rsidRPr="005825AE">
        <w:rPr>
          <w:rFonts w:ascii="Consolas" w:hAnsi="Consolas" w:cs="Consolas"/>
          <w:color w:val="000000"/>
          <w:sz w:val="19"/>
          <w:szCs w:val="19"/>
          <w:highlight w:val="white"/>
          <w:lang w:val="en-US"/>
        </w:rPr>
        <w:t>: Genders[1],</w:t>
      </w:r>
    </w:p>
    <w:p w:rsidR="005825AE" w:rsidRPr="00F8304D"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Change w:id="63" w:author="FELTZ, JEAN-LUC" w:date="2014-12-08T14:00:00Z">
            <w:rPr>
              <w:rFonts w:ascii="Consolas" w:hAnsi="Consolas" w:cs="Consolas"/>
              <w:color w:val="000000"/>
              <w:sz w:val="19"/>
              <w:szCs w:val="19"/>
              <w:highlight w:val="white"/>
            </w:rPr>
          </w:rPrChange>
        </w:rPr>
      </w:pPr>
      <w:r w:rsidRPr="005825AE">
        <w:rPr>
          <w:rFonts w:ascii="Consolas" w:hAnsi="Consolas" w:cs="Consolas"/>
          <w:color w:val="000000"/>
          <w:sz w:val="19"/>
          <w:szCs w:val="19"/>
          <w:highlight w:val="white"/>
          <w:lang w:val="en-US"/>
        </w:rPr>
        <w:t xml:space="preserve">                </w:t>
      </w:r>
      <w:proofErr w:type="gramStart"/>
      <w:r w:rsidRPr="00F8304D">
        <w:rPr>
          <w:rFonts w:ascii="Consolas" w:hAnsi="Consolas" w:cs="Consolas"/>
          <w:color w:val="000000"/>
          <w:sz w:val="19"/>
          <w:szCs w:val="19"/>
          <w:highlight w:val="white"/>
          <w:lang w:val="en-US"/>
          <w:rPrChange w:id="64" w:author="FELTZ, JEAN-LUC" w:date="2014-12-08T14:00:00Z">
            <w:rPr>
              <w:rFonts w:ascii="Consolas" w:hAnsi="Consolas" w:cs="Consolas"/>
              <w:color w:val="000000"/>
              <w:sz w:val="19"/>
              <w:szCs w:val="19"/>
              <w:highlight w:val="white"/>
            </w:rPr>
          </w:rPrChange>
        </w:rPr>
        <w:t>name</w:t>
      </w:r>
      <w:proofErr w:type="gramEnd"/>
      <w:r w:rsidRPr="00F8304D">
        <w:rPr>
          <w:rFonts w:ascii="Consolas" w:hAnsi="Consolas" w:cs="Consolas"/>
          <w:color w:val="000000"/>
          <w:sz w:val="19"/>
          <w:szCs w:val="19"/>
          <w:highlight w:val="white"/>
          <w:lang w:val="en-US"/>
          <w:rPrChange w:id="65" w:author="FELTZ, JEAN-LUC" w:date="2014-12-08T14:00:00Z">
            <w:rPr>
              <w:rFonts w:ascii="Consolas" w:hAnsi="Consolas" w:cs="Consolas"/>
              <w:color w:val="000000"/>
              <w:sz w:val="19"/>
              <w:szCs w:val="19"/>
              <w:highlight w:val="white"/>
            </w:rPr>
          </w:rPrChange>
        </w:rPr>
        <w:t xml:space="preserve">: </w:t>
      </w:r>
      <w:r w:rsidRPr="00F8304D">
        <w:rPr>
          <w:rFonts w:ascii="Consolas" w:hAnsi="Consolas" w:cs="Consolas"/>
          <w:color w:val="A31515"/>
          <w:sz w:val="19"/>
          <w:szCs w:val="19"/>
          <w:highlight w:val="white"/>
          <w:lang w:val="en-US"/>
          <w:rPrChange w:id="66" w:author="FELTZ, JEAN-LUC" w:date="2014-12-08T14:00:00Z">
            <w:rPr>
              <w:rFonts w:ascii="Consolas" w:hAnsi="Consolas" w:cs="Consolas"/>
              <w:color w:val="A31515"/>
              <w:sz w:val="19"/>
              <w:szCs w:val="19"/>
              <w:highlight w:val="white"/>
            </w:rPr>
          </w:rPrChange>
        </w:rPr>
        <w:t>"Juliette"</w:t>
      </w:r>
      <w:r w:rsidRPr="00F8304D">
        <w:rPr>
          <w:rFonts w:ascii="Consolas" w:hAnsi="Consolas" w:cs="Consolas"/>
          <w:color w:val="000000"/>
          <w:sz w:val="19"/>
          <w:szCs w:val="19"/>
          <w:highlight w:val="white"/>
          <w:lang w:val="en-US"/>
          <w:rPrChange w:id="67" w:author="FELTZ, JEAN-LUC" w:date="2014-12-08T14:00:00Z">
            <w:rPr>
              <w:rFonts w:ascii="Consolas" w:hAnsi="Consolas" w:cs="Consolas"/>
              <w:color w:val="000000"/>
              <w:sz w:val="19"/>
              <w:szCs w:val="19"/>
              <w:highlight w:val="white"/>
            </w:rPr>
          </w:rPrChange>
        </w:rPr>
        <w:t>,</w:t>
      </w:r>
    </w:p>
    <w:p w:rsidR="005825AE" w:rsidRPr="002C1375"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F8304D">
        <w:rPr>
          <w:rFonts w:ascii="Consolas" w:hAnsi="Consolas" w:cs="Consolas"/>
          <w:color w:val="000000"/>
          <w:sz w:val="19"/>
          <w:szCs w:val="19"/>
          <w:highlight w:val="white"/>
          <w:lang w:val="en-US"/>
          <w:rPrChange w:id="68" w:author="FELTZ, JEAN-LUC" w:date="2014-12-08T14:00:00Z">
            <w:rPr>
              <w:rFonts w:ascii="Consolas" w:hAnsi="Consolas" w:cs="Consolas"/>
              <w:color w:val="000000"/>
              <w:sz w:val="19"/>
              <w:szCs w:val="19"/>
              <w:highlight w:val="white"/>
            </w:rPr>
          </w:rPrChange>
        </w:rPr>
        <w:t xml:space="preserve">                </w:t>
      </w:r>
      <w:proofErr w:type="spellStart"/>
      <w:proofErr w:type="gramStart"/>
      <w:r w:rsidRPr="002C1375">
        <w:rPr>
          <w:rFonts w:ascii="Consolas" w:hAnsi="Consolas" w:cs="Consolas"/>
          <w:color w:val="000000"/>
          <w:sz w:val="19"/>
          <w:szCs w:val="19"/>
          <w:highlight w:val="white"/>
        </w:rPr>
        <w:t>age</w:t>
      </w:r>
      <w:proofErr w:type="spellEnd"/>
      <w:proofErr w:type="gramEnd"/>
      <w:r w:rsidRPr="002C1375">
        <w:rPr>
          <w:rFonts w:ascii="Consolas" w:hAnsi="Consolas" w:cs="Consolas"/>
          <w:color w:val="000000"/>
          <w:sz w:val="19"/>
          <w:szCs w:val="19"/>
          <w:highlight w:val="white"/>
        </w:rPr>
        <w:t>: 30,</w:t>
      </w:r>
    </w:p>
    <w:p w:rsidR="005825AE" w:rsidRPr="002C1375"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2C1375">
        <w:rPr>
          <w:rFonts w:ascii="Consolas" w:hAnsi="Consolas" w:cs="Consolas"/>
          <w:color w:val="000000"/>
          <w:sz w:val="19"/>
          <w:szCs w:val="19"/>
          <w:highlight w:val="white"/>
        </w:rPr>
        <w:t xml:space="preserve">            }</w:t>
      </w:r>
    </w:p>
    <w:p w:rsidR="00A334B9" w:rsidRPr="002C1375" w:rsidRDefault="005825AE" w:rsidP="005825AE">
      <w:pPr>
        <w:autoSpaceDE w:val="0"/>
        <w:autoSpaceDN w:val="0"/>
        <w:adjustRightInd w:val="0"/>
        <w:spacing w:after="0" w:line="240" w:lineRule="auto"/>
      </w:pPr>
      <w:r w:rsidRPr="002C1375">
        <w:rPr>
          <w:rFonts w:ascii="Consolas" w:hAnsi="Consolas" w:cs="Consolas"/>
          <w:color w:val="000000"/>
          <w:sz w:val="19"/>
          <w:szCs w:val="19"/>
          <w:highlight w:val="white"/>
        </w:rPr>
        <w:t xml:space="preserve">        ]</w:t>
      </w:r>
    </w:p>
    <w:p w:rsidR="00B168FF" w:rsidRPr="002C1375" w:rsidRDefault="00B168FF" w:rsidP="00B168FF"/>
    <w:p w:rsidR="005825AE" w:rsidRPr="002C1375" w:rsidRDefault="005825AE">
      <w:pPr>
        <w:rPr>
          <w:rFonts w:asciiTheme="majorHAnsi" w:eastAsiaTheme="majorEastAsia" w:hAnsiTheme="majorHAnsi" w:cstheme="majorBidi"/>
          <w:color w:val="2E74B5" w:themeColor="accent1" w:themeShade="BF"/>
          <w:sz w:val="26"/>
          <w:szCs w:val="26"/>
        </w:rPr>
      </w:pPr>
      <w:r w:rsidRPr="002C1375">
        <w:br w:type="page"/>
      </w:r>
    </w:p>
    <w:p w:rsidR="00B168FF" w:rsidRPr="002C1375" w:rsidRDefault="005825AE" w:rsidP="005825AE">
      <w:pPr>
        <w:pStyle w:val="Heading2"/>
      </w:pPr>
      <w:proofErr w:type="spellStart"/>
      <w:r w:rsidRPr="002C1375">
        <w:lastRenderedPageBreak/>
        <w:t>AngularJS</w:t>
      </w:r>
      <w:proofErr w:type="spellEnd"/>
      <w:r w:rsidRPr="002C1375">
        <w:t> :</w:t>
      </w:r>
    </w:p>
    <w:p w:rsidR="007E4410" w:rsidRDefault="007E4410" w:rsidP="005825AE">
      <w:proofErr w:type="spellStart"/>
      <w:r>
        <w:t>AngularJS</w:t>
      </w:r>
      <w:proofErr w:type="spellEnd"/>
      <w:r>
        <w:t xml:space="preserve"> </w:t>
      </w:r>
      <w:r w:rsidR="00731050">
        <w:t>utilise le pattern MVC, nous allons rapidement décrire le fonctionnement de ce pattern puis nous allons créer notre application.</w:t>
      </w:r>
    </w:p>
    <w:p w:rsidR="00731050" w:rsidRDefault="00731050" w:rsidP="005825AE">
      <w:r w:rsidRPr="00731050">
        <w:rPr>
          <w:b/>
        </w:rPr>
        <w:t>Modèle</w:t>
      </w:r>
      <w:r>
        <w:rPr>
          <w:b/>
        </w:rPr>
        <w:t xml:space="preserve"> : </w:t>
      </w:r>
      <w:ins w:id="69" w:author="FELTZ, JEAN-LUC" w:date="2014-12-08T14:08:00Z">
        <w:r w:rsidR="00F8304D">
          <w:rPr>
            <w:b/>
          </w:rPr>
          <w:t>(tu vois que c</w:t>
        </w:r>
      </w:ins>
      <w:ins w:id="70" w:author="FELTZ, JEAN-LUC" w:date="2014-12-08T14:09:00Z">
        <w:r w:rsidR="00F8304D">
          <w:rPr>
            <w:b/>
          </w:rPr>
          <w:t>’est différent d</w:t>
        </w:r>
      </w:ins>
      <w:ins w:id="71" w:author="FELTZ, JEAN-LUC" w:date="2014-12-08T14:10:00Z">
        <w:r w:rsidR="00F8304D">
          <w:rPr>
            <w:b/>
          </w:rPr>
          <w:t>es données o</w:t>
        </w:r>
      </w:ins>
      <w:ins w:id="72" w:author="FELTZ, JEAN-LUC" w:date="2014-12-08T14:09:00Z">
        <w:r w:rsidR="00F8304D">
          <w:rPr>
            <w:b/>
          </w:rPr>
          <w:t>u contenu !)</w:t>
        </w:r>
      </w:ins>
      <w:r w:rsidRPr="00731050">
        <w:t>Le mo</w:t>
      </w:r>
      <w:r>
        <w:t>dèle décrit la logique métier de notre application. Il contient les données ainsi que les méthodes de manipulation de celles-ci.</w:t>
      </w:r>
    </w:p>
    <w:p w:rsidR="00731050" w:rsidRDefault="00731050" w:rsidP="005825AE">
      <w:r w:rsidRPr="00731050">
        <w:rPr>
          <w:b/>
        </w:rPr>
        <w:t>Vue</w:t>
      </w:r>
      <w:r>
        <w:rPr>
          <w:b/>
        </w:rPr>
        <w:t> :</w:t>
      </w:r>
      <w:r>
        <w:t xml:space="preserve"> est la façon d’afficher les données de notre application, c’est le code HTML qui est en charge de formater les données du modèle</w:t>
      </w:r>
      <w:r w:rsidR="00544582">
        <w:t xml:space="preserve"> et d’envoyer les évènements tel qu’un clique sur un bouton au Controller</w:t>
      </w:r>
      <w:r>
        <w:t>.</w:t>
      </w:r>
    </w:p>
    <w:p w:rsidR="00544582" w:rsidRDefault="00544582" w:rsidP="005825AE">
      <w:r w:rsidRPr="00544582">
        <w:rPr>
          <w:b/>
        </w:rPr>
        <w:t>Controller</w:t>
      </w:r>
      <w:r>
        <w:rPr>
          <w:b/>
        </w:rPr>
        <w:t xml:space="preserve"> : </w:t>
      </w:r>
      <w:r w:rsidRPr="00544582">
        <w:t>Reçoit les</w:t>
      </w:r>
      <w:r>
        <w:rPr>
          <w:b/>
        </w:rPr>
        <w:t xml:space="preserve"> </w:t>
      </w:r>
      <w:r>
        <w:t>informations de l’utilisateur provenant de la vue les traites et les envoie au modèle</w:t>
      </w:r>
      <w:ins w:id="73" w:author="FELTZ, JEAN-LUC" w:date="2014-12-08T14:09:00Z">
        <w:r w:rsidR="00F8304D">
          <w:t> </w:t>
        </w:r>
        <w:proofErr w:type="gramStart"/>
        <w:r w:rsidR="00F8304D">
          <w:t>??</w:t>
        </w:r>
      </w:ins>
      <w:r>
        <w:t>.</w:t>
      </w:r>
      <w:proofErr w:type="gramEnd"/>
      <w:r>
        <w:t xml:space="preserve"> Il renvoi</w:t>
      </w:r>
      <w:ins w:id="74" w:author="FELTZ, JEAN-LUC" w:date="2014-12-08T14:09:00Z">
        <w:r w:rsidR="00F8304D">
          <w:t>e</w:t>
        </w:r>
      </w:ins>
      <w:r>
        <w:t xml:space="preserve"> ensuite les informations à la vue pour les afficher. Il agit comme le coordinateur entre le modèle</w:t>
      </w:r>
      <w:ins w:id="75" w:author="FELTZ, JEAN-LUC" w:date="2014-12-08T14:11:00Z">
        <w:r w:rsidR="006015AF">
          <w:t xml:space="preserve"> ?? </w:t>
        </w:r>
      </w:ins>
      <w:r>
        <w:t xml:space="preserve"> et la vue.</w:t>
      </w:r>
    </w:p>
    <w:p w:rsidR="00240DA0" w:rsidRDefault="00240DA0" w:rsidP="00544582">
      <w:pPr>
        <w:pStyle w:val="Heading3"/>
      </w:pPr>
    </w:p>
    <w:p w:rsidR="00544582" w:rsidRPr="00544582" w:rsidRDefault="00544582" w:rsidP="00544582">
      <w:pPr>
        <w:pStyle w:val="Heading3"/>
      </w:pPr>
      <w:proofErr w:type="spellStart"/>
      <w:r>
        <w:t>Templating</w:t>
      </w:r>
      <w:proofErr w:type="spellEnd"/>
      <w:r>
        <w:t xml:space="preserve"> simple</w:t>
      </w:r>
    </w:p>
    <w:p w:rsidR="00544582" w:rsidRPr="00544582" w:rsidRDefault="005825AE" w:rsidP="00544582">
      <w:r w:rsidRPr="005825AE">
        <w:t xml:space="preserve">Commençons par créer une application </w:t>
      </w:r>
      <w:proofErr w:type="spellStart"/>
      <w:r w:rsidRPr="005825AE">
        <w:t>AngularJS</w:t>
      </w:r>
      <w:proofErr w:type="spellEnd"/>
      <w:r w:rsidRPr="005825AE">
        <w:t xml:space="preserve"> très simple.</w:t>
      </w:r>
      <w:r w:rsidR="00DC162F">
        <w:t xml:space="preserve"> Nous avons donc le </w:t>
      </w:r>
      <w:ins w:id="76" w:author="FELTZ, JEAN-LUC" w:date="2014-12-08T14:11:00Z">
        <w:r w:rsidR="006015AF">
          <w:t>code</w:t>
        </w:r>
      </w:ins>
      <w:del w:id="77" w:author="FELTZ, JEAN-LUC" w:date="2014-12-08T14:11:00Z">
        <w:r w:rsidR="00DC162F" w:rsidDel="006015AF">
          <w:delText>contenu</w:delText>
        </w:r>
      </w:del>
      <w:r w:rsidR="00DC162F">
        <w:t xml:space="preserve"> de notre page HTML </w:t>
      </w:r>
      <w:r w:rsidR="00B77534">
        <w:t>(index.html)</w:t>
      </w:r>
      <w:r w:rsidR="00DC162F">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html</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ng-app</w:t>
      </w:r>
      <w:r w:rsidRPr="005825AE">
        <w:rPr>
          <w:rFonts w:ascii="Consolas" w:hAnsi="Consolas" w:cs="Consolas"/>
          <w:color w:val="0000FF"/>
          <w:sz w:val="19"/>
          <w:szCs w:val="19"/>
          <w:highlight w:val="white"/>
          <w:lang w:val="en-US"/>
        </w:rPr>
        <w:t>="</w:t>
      </w:r>
      <w:proofErr w:type="spellStart"/>
      <w:r w:rsidRPr="005825AE">
        <w:rPr>
          <w:rFonts w:ascii="Consolas" w:hAnsi="Consolas" w:cs="Consolas"/>
          <w:color w:val="0000FF"/>
          <w:sz w:val="19"/>
          <w:szCs w:val="19"/>
          <w:highlight w:val="white"/>
          <w:lang w:val="en-US"/>
        </w:rPr>
        <w:t>myApp</w:t>
      </w:r>
      <w:proofErr w:type="spellEnd"/>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head</w:t>
      </w:r>
      <w:proofErr w:type="gramEnd"/>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title</w:t>
      </w:r>
      <w:r w:rsidRPr="005825AE">
        <w:rPr>
          <w:rFonts w:ascii="Consolas" w:hAnsi="Consolas" w:cs="Consolas"/>
          <w:color w:val="0000FF"/>
          <w:sz w:val="19"/>
          <w:szCs w:val="19"/>
          <w:highlight w:val="white"/>
          <w:lang w:val="en-US"/>
        </w:rPr>
        <w:t>&gt;</w:t>
      </w:r>
      <w:proofErr w:type="spellStart"/>
      <w:proofErr w:type="gramEnd"/>
      <w:r>
        <w:rPr>
          <w:rFonts w:ascii="Consolas" w:hAnsi="Consolas" w:cs="Consolas"/>
          <w:color w:val="000000"/>
          <w:sz w:val="19"/>
          <w:szCs w:val="19"/>
          <w:highlight w:val="white"/>
          <w:lang w:val="en-US"/>
        </w:rPr>
        <w:t>AngularJS</w:t>
      </w:r>
      <w:proofErr w:type="spellEnd"/>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title</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Default="005825AE" w:rsidP="005825AE">
      <w:pPr>
        <w:autoSpaceDE w:val="0"/>
        <w:autoSpaceDN w:val="0"/>
        <w:adjustRightInd w:val="0"/>
        <w:spacing w:after="0" w:line="240" w:lineRule="auto"/>
        <w:rPr>
          <w:rFonts w:ascii="Consolas" w:hAnsi="Consolas" w:cs="Consolas"/>
          <w:color w:val="006400"/>
          <w:sz w:val="19"/>
          <w:szCs w:val="19"/>
          <w:highlight w:val="white"/>
          <w:lang w:val="en-US"/>
        </w:rPr>
      </w:pPr>
      <w:r w:rsidRPr="005825AE">
        <w:rPr>
          <w:rFonts w:ascii="Consolas" w:hAnsi="Consolas" w:cs="Consolas"/>
          <w:color w:val="000000"/>
          <w:sz w:val="19"/>
          <w:szCs w:val="19"/>
          <w:highlight w:val="white"/>
          <w:lang w:val="en-US"/>
        </w:rPr>
        <w:t xml:space="preserve">    </w:t>
      </w:r>
      <w:proofErr w:type="gramStart"/>
      <w:r w:rsidRPr="005825AE">
        <w:rPr>
          <w:rFonts w:ascii="Consolas" w:hAnsi="Consolas" w:cs="Consolas"/>
          <w:color w:val="006400"/>
          <w:sz w:val="19"/>
          <w:szCs w:val="19"/>
          <w:highlight w:val="white"/>
          <w:lang w:val="en-US"/>
        </w:rPr>
        <w:t>&lt;!--</w:t>
      </w:r>
      <w:proofErr w:type="gramEnd"/>
      <w:r w:rsidRPr="005825AE">
        <w:rPr>
          <w:rFonts w:ascii="Consolas" w:hAnsi="Consolas" w:cs="Consolas"/>
          <w:color w:val="006400"/>
          <w:sz w:val="19"/>
          <w:szCs w:val="19"/>
          <w:highlight w:val="white"/>
          <w:lang w:val="en-US"/>
        </w:rPr>
        <w:t xml:space="preserve"> Angular 1.3.0 (no dependency) --&gt;</w:t>
      </w:r>
    </w:p>
    <w:p w:rsidR="00714A78" w:rsidRPr="00714A78" w:rsidRDefault="00714A78" w:rsidP="00714A78">
      <w:pPr>
        <w:autoSpaceDE w:val="0"/>
        <w:autoSpaceDN w:val="0"/>
        <w:adjustRightInd w:val="0"/>
        <w:spacing w:after="0" w:line="240" w:lineRule="auto"/>
        <w:rPr>
          <w:rFonts w:ascii="Consolas" w:hAnsi="Consolas" w:cs="Consolas"/>
          <w:color w:val="0064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script</w:t>
      </w:r>
      <w:proofErr w:type="gramEnd"/>
      <w:r w:rsidRPr="00714A78">
        <w:rPr>
          <w:rFonts w:ascii="Consolas" w:hAnsi="Consolas" w:cs="Consolas"/>
          <w:color w:val="800000"/>
          <w:sz w:val="19"/>
          <w:szCs w:val="19"/>
          <w:highlight w:val="white"/>
          <w:lang w:val="en-US"/>
        </w:rPr>
        <w:t xml:space="preserve"> </w:t>
      </w:r>
      <w:proofErr w:type="spellStart"/>
      <w:r w:rsidRPr="00714A78">
        <w:rPr>
          <w:rFonts w:ascii="Consolas" w:hAnsi="Consolas" w:cs="Consolas"/>
          <w:color w:val="FF0000"/>
          <w:sz w:val="19"/>
          <w:szCs w:val="19"/>
          <w:highlight w:val="white"/>
          <w:lang w:val="en-US"/>
        </w:rPr>
        <w:t>src</w:t>
      </w:r>
      <w:proofErr w:type="spellEnd"/>
      <w:r w:rsidRPr="00714A78">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/script</w:t>
      </w:r>
      <w:r w:rsidRPr="00714A78">
        <w:rPr>
          <w:rFonts w:ascii="Consolas" w:hAnsi="Consolas" w:cs="Consolas"/>
          <w:color w:val="0000FF"/>
          <w:sz w:val="19"/>
          <w:szCs w:val="19"/>
          <w:highlight w:val="white"/>
          <w:lang w:val="en-US"/>
        </w:rPr>
        <w:t>/angular.js"&gt;&lt;/</w:t>
      </w:r>
      <w:r w:rsidRPr="00714A78">
        <w:rPr>
          <w:rFonts w:ascii="Consolas" w:hAnsi="Consolas" w:cs="Consolas"/>
          <w:color w:val="800000"/>
          <w:sz w:val="19"/>
          <w:szCs w:val="19"/>
          <w:highlight w:val="white"/>
          <w:lang w:val="en-US"/>
        </w:rPr>
        <w:t>script</w:t>
      </w:r>
      <w:r w:rsidRPr="00714A78">
        <w:rPr>
          <w:rFonts w:ascii="Consolas" w:hAnsi="Consolas" w:cs="Consolas"/>
          <w:color w:val="0000FF"/>
          <w:sz w:val="19"/>
          <w:szCs w:val="19"/>
          <w:highlight w:val="white"/>
          <w:lang w:val="en-US"/>
        </w:rPr>
        <w:t>&gt;</w:t>
      </w:r>
    </w:p>
    <w:p w:rsidR="00714A78" w:rsidRDefault="00714A78" w:rsidP="005825AE">
      <w:pPr>
        <w:autoSpaceDE w:val="0"/>
        <w:autoSpaceDN w:val="0"/>
        <w:adjustRightInd w:val="0"/>
        <w:spacing w:after="0" w:line="240" w:lineRule="auto"/>
        <w:rPr>
          <w:rFonts w:ascii="Consolas" w:hAnsi="Consolas" w:cs="Consolas"/>
          <w:color w:val="000000"/>
          <w:sz w:val="19"/>
          <w:szCs w:val="19"/>
          <w:highlight w:val="white"/>
          <w:lang w:val="en-US"/>
        </w:rPr>
      </w:pPr>
    </w:p>
    <w:p w:rsidR="00714A78" w:rsidRPr="00714A78" w:rsidRDefault="00714A78" w:rsidP="005825AE">
      <w:pPr>
        <w:autoSpaceDE w:val="0"/>
        <w:autoSpaceDN w:val="0"/>
        <w:adjustRightInd w:val="0"/>
        <w:spacing w:after="0" w:line="240" w:lineRule="auto"/>
        <w:rPr>
          <w:rFonts w:ascii="Consolas" w:hAnsi="Consolas" w:cs="Consolas"/>
          <w:color w:val="006400"/>
          <w:sz w:val="19"/>
          <w:szCs w:val="19"/>
          <w:highlight w:val="white"/>
          <w:lang w:val="en-US"/>
        </w:rPr>
      </w:pPr>
      <w:r>
        <w:rPr>
          <w:rFonts w:ascii="Consolas" w:hAnsi="Consolas" w:cs="Consolas"/>
          <w:color w:val="006400"/>
          <w:sz w:val="19"/>
          <w:szCs w:val="19"/>
          <w:highlight w:val="white"/>
          <w:lang w:val="en-US"/>
        </w:rPr>
        <w:t xml:space="preserve">    </w:t>
      </w:r>
      <w:proofErr w:type="gramStart"/>
      <w:r w:rsidRPr="005825AE">
        <w:rPr>
          <w:rFonts w:ascii="Consolas" w:hAnsi="Consolas" w:cs="Consolas"/>
          <w:color w:val="006400"/>
          <w:sz w:val="19"/>
          <w:szCs w:val="19"/>
          <w:highlight w:val="white"/>
          <w:lang w:val="en-US"/>
        </w:rPr>
        <w:t>&lt;!</w:t>
      </w:r>
      <w:r>
        <w:rPr>
          <w:rFonts w:ascii="Consolas" w:hAnsi="Consolas" w:cs="Consolas"/>
          <w:color w:val="006400"/>
          <w:sz w:val="19"/>
          <w:szCs w:val="19"/>
          <w:highlight w:val="white"/>
          <w:lang w:val="en-US"/>
        </w:rPr>
        <w:t>—</w:t>
      </w:r>
      <w:proofErr w:type="gramEnd"/>
      <w:r>
        <w:rPr>
          <w:rFonts w:ascii="Consolas" w:hAnsi="Consolas" w:cs="Consolas"/>
          <w:color w:val="006400"/>
          <w:sz w:val="19"/>
          <w:szCs w:val="19"/>
          <w:highlight w:val="white"/>
          <w:lang w:val="en-US"/>
        </w:rPr>
        <w:t xml:space="preserve">  Notre controller</w:t>
      </w:r>
      <w:r w:rsidRPr="005825AE">
        <w:rPr>
          <w:rFonts w:ascii="Consolas" w:hAnsi="Consolas" w:cs="Consolas"/>
          <w:color w:val="006400"/>
          <w:sz w:val="19"/>
          <w:szCs w:val="19"/>
          <w:highlight w:val="white"/>
          <w:lang w:val="en-US"/>
        </w:rPr>
        <w:t xml:space="preserve"> --&gt;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script</w:t>
      </w:r>
      <w:proofErr w:type="gramEnd"/>
      <w:r w:rsidRPr="005825AE">
        <w:rPr>
          <w:rFonts w:ascii="Consolas" w:hAnsi="Consolas" w:cs="Consolas"/>
          <w:color w:val="000000"/>
          <w:sz w:val="19"/>
          <w:szCs w:val="19"/>
          <w:highlight w:val="white"/>
          <w:lang w:val="en-US"/>
        </w:rPr>
        <w:t xml:space="preserve"> </w:t>
      </w:r>
      <w:proofErr w:type="spellStart"/>
      <w:r w:rsidRPr="005825AE">
        <w:rPr>
          <w:rFonts w:ascii="Consolas" w:hAnsi="Consolas" w:cs="Consolas"/>
          <w:color w:val="FF0000"/>
          <w:sz w:val="19"/>
          <w:szCs w:val="19"/>
          <w:highlight w:val="white"/>
          <w:lang w:val="en-US"/>
        </w:rPr>
        <w:t>src</w:t>
      </w:r>
      <w:proofErr w:type="spellEnd"/>
      <w:r w:rsidRPr="005825AE">
        <w:rPr>
          <w:rFonts w:ascii="Consolas" w:hAnsi="Consolas" w:cs="Consolas"/>
          <w:color w:val="0000FF"/>
          <w:sz w:val="19"/>
          <w:szCs w:val="19"/>
          <w:highlight w:val="white"/>
          <w:lang w:val="en-US"/>
        </w:rPr>
        <w:t>="/script/</w:t>
      </w:r>
      <w:r w:rsidR="00B77534">
        <w:rPr>
          <w:rFonts w:ascii="Consolas" w:hAnsi="Consolas" w:cs="Consolas"/>
          <w:color w:val="0000FF"/>
          <w:sz w:val="19"/>
          <w:szCs w:val="19"/>
          <w:highlight w:val="white"/>
          <w:lang w:val="en-US"/>
        </w:rPr>
        <w:t>controllers.</w:t>
      </w:r>
      <w:r w:rsidRPr="005825AE">
        <w:rPr>
          <w:rFonts w:ascii="Consolas" w:hAnsi="Consolas" w:cs="Consolas"/>
          <w:color w:val="0000FF"/>
          <w:sz w:val="19"/>
          <w:szCs w:val="19"/>
          <w:highlight w:val="white"/>
          <w:lang w:val="en-US"/>
        </w:rPr>
        <w:t>js"&gt;&lt;/</w:t>
      </w:r>
      <w:r w:rsidRPr="005825AE">
        <w:rPr>
          <w:rFonts w:ascii="Consolas" w:hAnsi="Consolas" w:cs="Consolas"/>
          <w:color w:val="800000"/>
          <w:sz w:val="19"/>
          <w:szCs w:val="19"/>
          <w:highlight w:val="white"/>
          <w:lang w:val="en-US"/>
        </w:rPr>
        <w:t>script</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head</w:t>
      </w:r>
      <w:r w:rsidRPr="005825AE">
        <w:rPr>
          <w:rFonts w:ascii="Consolas" w:hAnsi="Consolas" w:cs="Consolas"/>
          <w:color w:val="0000FF"/>
          <w:sz w:val="19"/>
          <w:szCs w:val="19"/>
          <w:highlight w:val="white"/>
          <w:lang w:val="en-US"/>
        </w:rPr>
        <w:t>&gt;</w:t>
      </w:r>
    </w:p>
    <w:p w:rsidR="005825AE" w:rsidRDefault="005825AE" w:rsidP="005825AE">
      <w:pPr>
        <w:autoSpaceDE w:val="0"/>
        <w:autoSpaceDN w:val="0"/>
        <w:adjustRightInd w:val="0"/>
        <w:spacing w:after="0" w:line="240" w:lineRule="auto"/>
        <w:rPr>
          <w:rFonts w:ascii="Consolas" w:hAnsi="Consolas" w:cs="Consolas"/>
          <w:color w:val="0000FF"/>
          <w:sz w:val="19"/>
          <w:szCs w:val="19"/>
          <w:highlight w:val="white"/>
          <w:lang w:val="en-US"/>
        </w:rPr>
      </w:pPr>
      <w:r w:rsidRPr="005825AE">
        <w:rPr>
          <w:rFonts w:ascii="Consolas" w:hAnsi="Consolas" w:cs="Consolas"/>
          <w:color w:val="0000FF"/>
          <w:sz w:val="19"/>
          <w:szCs w:val="19"/>
          <w:highlight w:val="white"/>
          <w:lang w:val="en-US"/>
        </w:rPr>
        <w:t>&lt;</w:t>
      </w:r>
      <w:proofErr w:type="gramStart"/>
      <w:r w:rsidRPr="005825AE">
        <w:rPr>
          <w:rFonts w:ascii="Consolas" w:hAnsi="Consolas" w:cs="Consolas"/>
          <w:color w:val="800000"/>
          <w:sz w:val="19"/>
          <w:szCs w:val="19"/>
          <w:highlight w:val="white"/>
          <w:lang w:val="en-US"/>
        </w:rPr>
        <w:t>body</w:t>
      </w:r>
      <w:proofErr w:type="gramEnd"/>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div</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class</w:t>
      </w:r>
      <w:r w:rsidRPr="005825AE">
        <w:rPr>
          <w:rFonts w:ascii="Consolas" w:hAnsi="Consolas" w:cs="Consolas"/>
          <w:color w:val="0000FF"/>
          <w:sz w:val="19"/>
          <w:szCs w:val="19"/>
          <w:highlight w:val="white"/>
          <w:lang w:val="en-US"/>
        </w:rPr>
        <w:t>="container"</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ng-controller</w:t>
      </w:r>
      <w:r w:rsidRPr="005825AE">
        <w:rPr>
          <w:rFonts w:ascii="Consolas" w:hAnsi="Consolas" w:cs="Consolas"/>
          <w:color w:val="0000FF"/>
          <w:sz w:val="19"/>
          <w:szCs w:val="19"/>
          <w:highlight w:val="white"/>
          <w:lang w:val="en-US"/>
        </w:rPr>
        <w:t>="</w:t>
      </w:r>
      <w:proofErr w:type="spellStart"/>
      <w:r w:rsidRPr="005825AE">
        <w:rPr>
          <w:rFonts w:ascii="Consolas" w:hAnsi="Consolas" w:cs="Consolas"/>
          <w:color w:val="0000FF"/>
          <w:sz w:val="19"/>
          <w:szCs w:val="19"/>
          <w:highlight w:val="white"/>
          <w:lang w:val="en-US"/>
        </w:rPr>
        <w:t>AppController</w:t>
      </w:r>
      <w:proofErr w:type="spellEnd"/>
      <w:r w:rsidRPr="005825AE">
        <w:rPr>
          <w:rFonts w:ascii="Consolas" w:hAnsi="Consolas" w:cs="Consolas"/>
          <w:color w:val="0000FF"/>
          <w:sz w:val="19"/>
          <w:szCs w:val="19"/>
          <w:highlight w:val="white"/>
          <w:lang w:val="en-US"/>
        </w:rPr>
        <w:t xml:space="preserve"> as controller"&gt;</w:t>
      </w:r>
    </w:p>
    <w:p w:rsidR="006056E9" w:rsidRDefault="005825AE" w:rsidP="005825AE">
      <w:pPr>
        <w:autoSpaceDE w:val="0"/>
        <w:autoSpaceDN w:val="0"/>
        <w:adjustRightInd w:val="0"/>
        <w:spacing w:after="0" w:line="240" w:lineRule="auto"/>
        <w:rPr>
          <w:rFonts w:ascii="Consolas" w:hAnsi="Consolas" w:cs="Consolas"/>
          <w:color w:val="006400"/>
          <w:sz w:val="19"/>
          <w:szCs w:val="19"/>
          <w:highlight w:val="white"/>
        </w:rPr>
      </w:pPr>
      <w:r w:rsidRPr="002C1375">
        <w:rPr>
          <w:rFonts w:ascii="Consolas" w:hAnsi="Consolas" w:cs="Consolas"/>
          <w:color w:val="000000"/>
          <w:sz w:val="19"/>
          <w:szCs w:val="19"/>
          <w:highlight w:val="white"/>
          <w:lang w:val="en-US"/>
        </w:rPr>
        <w:t xml:space="preserve">        </w:t>
      </w:r>
      <w:r w:rsidR="006056E9">
        <w:rPr>
          <w:rFonts w:ascii="Consolas" w:hAnsi="Consolas" w:cs="Consolas"/>
          <w:color w:val="006400"/>
          <w:sz w:val="19"/>
          <w:szCs w:val="19"/>
          <w:highlight w:val="white"/>
        </w:rPr>
        <w:t>&lt;!—</w:t>
      </w:r>
    </w:p>
    <w:p w:rsidR="006056E9" w:rsidRDefault="006056E9" w:rsidP="005825AE">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r>
        <w:rPr>
          <w:rFonts w:ascii="Consolas" w:hAnsi="Consolas" w:cs="Consolas"/>
          <w:color w:val="006400"/>
          <w:sz w:val="19"/>
          <w:szCs w:val="19"/>
          <w:highlight w:val="white"/>
        </w:rPr>
        <w:tab/>
      </w:r>
      <w:r>
        <w:rPr>
          <w:rFonts w:ascii="Consolas" w:hAnsi="Consolas" w:cs="Consolas"/>
          <w:color w:val="006400"/>
          <w:sz w:val="19"/>
          <w:szCs w:val="19"/>
          <w:highlight w:val="white"/>
        </w:rPr>
        <w:tab/>
        <w:t xml:space="preserve">Corps de </w:t>
      </w:r>
      <w:r w:rsidR="00552BB8">
        <w:rPr>
          <w:rFonts w:ascii="Consolas" w:hAnsi="Consolas" w:cs="Consolas"/>
          <w:color w:val="006400"/>
          <w:sz w:val="19"/>
          <w:szCs w:val="19"/>
          <w:highlight w:val="white"/>
        </w:rPr>
        <w:t>la vue</w:t>
      </w:r>
    </w:p>
    <w:p w:rsidR="005825AE" w:rsidRPr="006056E9" w:rsidRDefault="006056E9" w:rsidP="006056E9">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6400"/>
          <w:sz w:val="19"/>
          <w:szCs w:val="19"/>
          <w:highlight w:val="white"/>
        </w:rPr>
        <w:t>--&gt;</w:t>
      </w:r>
    </w:p>
    <w:p w:rsidR="005825AE" w:rsidRDefault="005825AE" w:rsidP="005825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5825AE" w:rsidRDefault="005825AE" w:rsidP="005825AE">
      <w:pPr>
        <w:rPr>
          <w:rFonts w:ascii="Consolas" w:hAnsi="Consolas" w:cs="Consolas"/>
          <w:color w:val="0000FF"/>
          <w:sz w:val="19"/>
          <w:szCs w:val="19"/>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DC162F" w:rsidRDefault="00DC162F" w:rsidP="005825AE">
      <w:pPr>
        <w:rPr>
          <w:rFonts w:ascii="Consolas" w:hAnsi="Consolas" w:cs="Consolas"/>
          <w:color w:val="0000FF"/>
          <w:sz w:val="19"/>
          <w:szCs w:val="19"/>
        </w:rPr>
      </w:pPr>
    </w:p>
    <w:p w:rsidR="00DC162F" w:rsidRDefault="00DC162F" w:rsidP="00DC162F">
      <w:r>
        <w:t xml:space="preserve">Et ce code </w:t>
      </w:r>
      <w:proofErr w:type="spellStart"/>
      <w:r>
        <w:t>javascript</w:t>
      </w:r>
      <w:proofErr w:type="spellEnd"/>
      <w:r>
        <w:t> </w:t>
      </w:r>
      <w:r w:rsidR="00B77534">
        <w:t>(script/controllers.js)</w:t>
      </w:r>
      <w:r>
        <w:t>:</w:t>
      </w:r>
    </w:p>
    <w:p w:rsidR="00DF06AA" w:rsidRDefault="00DF06AA" w:rsidP="00DC162F"/>
    <w:p w:rsidR="00DC162F" w:rsidRPr="00DC162F" w:rsidRDefault="00DC162F" w:rsidP="00DC162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DC162F">
        <w:rPr>
          <w:rFonts w:ascii="Consolas" w:hAnsi="Consolas" w:cs="Consolas"/>
          <w:color w:val="0000FF"/>
          <w:sz w:val="19"/>
          <w:szCs w:val="19"/>
          <w:highlight w:val="white"/>
          <w:lang w:val="en-US"/>
        </w:rPr>
        <w:t>var</w:t>
      </w:r>
      <w:proofErr w:type="spellEnd"/>
      <w:proofErr w:type="gramEnd"/>
      <w:r w:rsidRPr="00DC162F">
        <w:rPr>
          <w:rFonts w:ascii="Consolas" w:hAnsi="Consolas" w:cs="Consolas"/>
          <w:color w:val="000000"/>
          <w:sz w:val="19"/>
          <w:szCs w:val="19"/>
          <w:highlight w:val="white"/>
          <w:lang w:val="en-US"/>
        </w:rPr>
        <w:t xml:space="preserve"> app = </w:t>
      </w:r>
      <w:proofErr w:type="spellStart"/>
      <w:r w:rsidRPr="00DC162F">
        <w:rPr>
          <w:rFonts w:ascii="Consolas" w:hAnsi="Consolas" w:cs="Consolas"/>
          <w:color w:val="000000"/>
          <w:sz w:val="19"/>
          <w:szCs w:val="19"/>
          <w:highlight w:val="white"/>
          <w:lang w:val="en-US"/>
        </w:rPr>
        <w:t>angular.module</w:t>
      </w:r>
      <w:proofErr w:type="spellEnd"/>
      <w:r w:rsidRPr="00DC162F">
        <w:rPr>
          <w:rFonts w:ascii="Consolas" w:hAnsi="Consolas" w:cs="Consolas"/>
          <w:color w:val="000000"/>
          <w:sz w:val="19"/>
          <w:szCs w:val="19"/>
          <w:highlight w:val="white"/>
          <w:lang w:val="en-US"/>
        </w:rPr>
        <w:t>(</w:t>
      </w:r>
      <w:r w:rsidRPr="00DC162F">
        <w:rPr>
          <w:rFonts w:ascii="Consolas" w:hAnsi="Consolas" w:cs="Consolas"/>
          <w:color w:val="A31515"/>
          <w:sz w:val="19"/>
          <w:szCs w:val="19"/>
          <w:highlight w:val="white"/>
          <w:lang w:val="en-US"/>
        </w:rPr>
        <w:t>'</w:t>
      </w:r>
      <w:proofErr w:type="spellStart"/>
      <w:r w:rsidRPr="00DC162F">
        <w:rPr>
          <w:rFonts w:ascii="Consolas" w:hAnsi="Consolas" w:cs="Consolas"/>
          <w:color w:val="A31515"/>
          <w:sz w:val="19"/>
          <w:szCs w:val="19"/>
          <w:highlight w:val="white"/>
          <w:lang w:val="en-US"/>
        </w:rPr>
        <w:t>myApp</w:t>
      </w:r>
      <w:proofErr w:type="spellEnd"/>
      <w:r w:rsidRPr="00DC162F">
        <w:rPr>
          <w:rFonts w:ascii="Consolas" w:hAnsi="Consolas" w:cs="Consolas"/>
          <w:color w:val="A31515"/>
          <w:sz w:val="19"/>
          <w:szCs w:val="19"/>
          <w:highlight w:val="white"/>
          <w:lang w:val="en-US"/>
        </w:rPr>
        <w:t>'</w:t>
      </w:r>
      <w:r w:rsidRPr="00DC162F">
        <w:rPr>
          <w:rFonts w:ascii="Consolas" w:hAnsi="Consolas" w:cs="Consolas"/>
          <w:color w:val="000000"/>
          <w:sz w:val="19"/>
          <w:szCs w:val="19"/>
          <w:highlight w:val="white"/>
          <w:lang w:val="en-US"/>
        </w:rPr>
        <w:t>, []);</w:t>
      </w:r>
    </w:p>
    <w:p w:rsidR="00DC162F" w:rsidRPr="002C1375" w:rsidRDefault="00DC162F" w:rsidP="00DC162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sidRPr="002C1375">
        <w:rPr>
          <w:rFonts w:ascii="Consolas" w:hAnsi="Consolas" w:cs="Consolas"/>
          <w:color w:val="000000"/>
          <w:sz w:val="19"/>
          <w:szCs w:val="19"/>
          <w:highlight w:val="white"/>
        </w:rPr>
        <w:t>app.controller</w:t>
      </w:r>
      <w:proofErr w:type="spellEnd"/>
      <w:r w:rsidRPr="002C1375">
        <w:rPr>
          <w:rFonts w:ascii="Consolas" w:hAnsi="Consolas" w:cs="Consolas"/>
          <w:color w:val="000000"/>
          <w:sz w:val="19"/>
          <w:szCs w:val="19"/>
          <w:highlight w:val="white"/>
        </w:rPr>
        <w:t>(</w:t>
      </w:r>
      <w:proofErr w:type="gramEnd"/>
      <w:r w:rsidRPr="002C1375">
        <w:rPr>
          <w:rFonts w:ascii="Consolas" w:hAnsi="Consolas" w:cs="Consolas"/>
          <w:color w:val="A31515"/>
          <w:sz w:val="19"/>
          <w:szCs w:val="19"/>
          <w:highlight w:val="white"/>
        </w:rPr>
        <w:t>"</w:t>
      </w:r>
      <w:proofErr w:type="spellStart"/>
      <w:r w:rsidRPr="002C1375">
        <w:rPr>
          <w:rFonts w:ascii="Consolas" w:hAnsi="Consolas" w:cs="Consolas"/>
          <w:color w:val="A31515"/>
          <w:sz w:val="19"/>
          <w:szCs w:val="19"/>
          <w:highlight w:val="white"/>
        </w:rPr>
        <w:t>AppController</w:t>
      </w:r>
      <w:proofErr w:type="spellEnd"/>
      <w:r w:rsidRPr="002C1375">
        <w:rPr>
          <w:rFonts w:ascii="Consolas" w:hAnsi="Consolas" w:cs="Consolas"/>
          <w:color w:val="A31515"/>
          <w:sz w:val="19"/>
          <w:szCs w:val="19"/>
          <w:highlight w:val="white"/>
        </w:rPr>
        <w:t>"</w:t>
      </w:r>
      <w:r w:rsidRPr="002C1375">
        <w:rPr>
          <w:rFonts w:ascii="Consolas" w:hAnsi="Consolas" w:cs="Consolas"/>
          <w:color w:val="000000"/>
          <w:sz w:val="19"/>
          <w:szCs w:val="19"/>
          <w:highlight w:val="white"/>
        </w:rPr>
        <w:t>, [</w:t>
      </w:r>
      <w:r w:rsidRPr="002C1375">
        <w:rPr>
          <w:rFonts w:ascii="Consolas" w:hAnsi="Consolas" w:cs="Consolas"/>
          <w:color w:val="A31515"/>
          <w:sz w:val="19"/>
          <w:szCs w:val="19"/>
          <w:highlight w:val="white"/>
        </w:rPr>
        <w:t>'$scope'</w:t>
      </w:r>
      <w:r w:rsidRPr="002C1375">
        <w:rPr>
          <w:rFonts w:ascii="Consolas" w:hAnsi="Consolas" w:cs="Consolas"/>
          <w:color w:val="000000"/>
          <w:sz w:val="19"/>
          <w:szCs w:val="19"/>
          <w:highlight w:val="white"/>
        </w:rPr>
        <w:t xml:space="preserve">, </w:t>
      </w:r>
      <w:proofErr w:type="spellStart"/>
      <w:r w:rsidRPr="002C1375">
        <w:rPr>
          <w:rFonts w:ascii="Consolas" w:hAnsi="Consolas" w:cs="Consolas"/>
          <w:color w:val="0000FF"/>
          <w:sz w:val="19"/>
          <w:szCs w:val="19"/>
          <w:highlight w:val="white"/>
        </w:rPr>
        <w:t>function</w:t>
      </w:r>
      <w:proofErr w:type="spellEnd"/>
      <w:r w:rsidRPr="002C1375">
        <w:rPr>
          <w:rFonts w:ascii="Consolas" w:hAnsi="Consolas" w:cs="Consolas"/>
          <w:color w:val="000000"/>
          <w:sz w:val="19"/>
          <w:szCs w:val="19"/>
          <w:highlight w:val="white"/>
        </w:rPr>
        <w:t xml:space="preserve"> ($scope) {</w:t>
      </w:r>
    </w:p>
    <w:p w:rsidR="00552BB8" w:rsidRDefault="00552BB8" w:rsidP="00552BB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52BB8" w:rsidRDefault="00552BB8" w:rsidP="00552BB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w:t>
      </w:r>
      <w:r w:rsidR="00F736A6">
        <w:rPr>
          <w:rFonts w:ascii="Consolas" w:hAnsi="Consolas" w:cs="Consolas"/>
          <w:color w:val="006400"/>
          <w:sz w:val="19"/>
          <w:szCs w:val="19"/>
          <w:highlight w:val="white"/>
        </w:rPr>
        <w:t xml:space="preserve">Corps </w:t>
      </w:r>
      <w:r>
        <w:rPr>
          <w:rFonts w:ascii="Consolas" w:hAnsi="Consolas" w:cs="Consolas"/>
          <w:color w:val="008000"/>
          <w:sz w:val="19"/>
          <w:szCs w:val="19"/>
          <w:highlight w:val="white"/>
        </w:rPr>
        <w:t xml:space="preserve">du </w:t>
      </w:r>
      <w:proofErr w:type="spellStart"/>
      <w:r>
        <w:rPr>
          <w:rFonts w:ascii="Consolas" w:hAnsi="Consolas" w:cs="Consolas"/>
          <w:color w:val="008000"/>
          <w:sz w:val="19"/>
          <w:szCs w:val="19"/>
          <w:highlight w:val="white"/>
        </w:rPr>
        <w:t>controller</w:t>
      </w:r>
      <w:proofErr w:type="spellEnd"/>
    </w:p>
    <w:p w:rsidR="00552BB8" w:rsidRPr="002C1375" w:rsidRDefault="00552BB8" w:rsidP="00552BB8">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8000"/>
          <w:sz w:val="19"/>
          <w:szCs w:val="19"/>
          <w:highlight w:val="white"/>
        </w:rPr>
        <w:t>*/</w:t>
      </w:r>
    </w:p>
    <w:p w:rsidR="00DC162F" w:rsidRDefault="00DC162F" w:rsidP="00DC162F">
      <w:r>
        <w:rPr>
          <w:rFonts w:ascii="Consolas" w:hAnsi="Consolas" w:cs="Consolas"/>
          <w:color w:val="000000"/>
          <w:sz w:val="19"/>
          <w:szCs w:val="19"/>
          <w:highlight w:val="white"/>
        </w:rPr>
        <w:t>}]) </w:t>
      </w:r>
      <w:r>
        <w:rPr>
          <w:rFonts w:ascii="Consolas" w:hAnsi="Consolas" w:cs="Consolas"/>
          <w:color w:val="000000"/>
          <w:sz w:val="19"/>
          <w:szCs w:val="19"/>
        </w:rPr>
        <w:t>;</w:t>
      </w:r>
    </w:p>
    <w:p w:rsidR="00DC162F" w:rsidRDefault="00DC162F" w:rsidP="005825AE"/>
    <w:p w:rsidR="00DC162F" w:rsidRDefault="00DC162F" w:rsidP="005825AE">
      <w:r>
        <w:t xml:space="preserve">On remarque que </w:t>
      </w:r>
      <w:proofErr w:type="spellStart"/>
      <w:r>
        <w:t>angularJS</w:t>
      </w:r>
      <w:proofErr w:type="spellEnd"/>
      <w:r>
        <w:t xml:space="preserve"> définit ses propre</w:t>
      </w:r>
      <w:ins w:id="78" w:author="FELTZ, JEAN-LUC" w:date="2014-12-08T12:55:00Z">
        <w:r w:rsidR="008C3F9D">
          <w:t>s</w:t>
        </w:r>
      </w:ins>
      <w:r>
        <w:t xml:space="preserve"> balise</w:t>
      </w:r>
      <w:ins w:id="79" w:author="FELTZ, JEAN-LUC" w:date="2014-12-08T12:55:00Z">
        <w:r w:rsidR="008C3F9D">
          <w:t>s</w:t>
        </w:r>
      </w:ins>
      <w:r>
        <w:t xml:space="preserve"> HTML commençant par </w:t>
      </w:r>
      <w:proofErr w:type="spellStart"/>
      <w:r>
        <w:t>ng</w:t>
      </w:r>
      <w:proofErr w:type="spellEnd"/>
      <w:r>
        <w:t xml:space="preserve">-*. La première se trouve directement dans la balise HTML ouvrante, elle permet de définir la racine de notre application donnant ainsi la possibilité au développeur de dire à </w:t>
      </w:r>
      <w:proofErr w:type="spellStart"/>
      <w:r>
        <w:t>angular</w:t>
      </w:r>
      <w:proofErr w:type="spellEnd"/>
      <w:r>
        <w:t xml:space="preserve"> d’utiliser toute la page ou seulement une portion de celle-ci.</w:t>
      </w:r>
      <w:r w:rsidR="00B77534">
        <w:t xml:space="preserve"> </w:t>
      </w:r>
    </w:p>
    <w:p w:rsidR="00DC162F" w:rsidRDefault="00DC162F" w:rsidP="005825AE">
      <w:r>
        <w:t xml:space="preserve">La deuxième balise que l’on voit apparaitre est </w:t>
      </w:r>
      <w:proofErr w:type="spellStart"/>
      <w:r>
        <w:t>ng-controller</w:t>
      </w:r>
      <w:proofErr w:type="spellEnd"/>
      <w:r w:rsidR="00552BB8">
        <w:t xml:space="preserve"> elle va nous</w:t>
      </w:r>
      <w:r w:rsidR="00F736A6">
        <w:t xml:space="preserve"> fournir le contexte de notre application et va nous</w:t>
      </w:r>
      <w:r w:rsidR="00552BB8">
        <w:t xml:space="preserve"> permettre de lier notre vue avec notre modèle.</w:t>
      </w:r>
    </w:p>
    <w:p w:rsidR="00DC162F" w:rsidRDefault="006015AF" w:rsidP="005825AE">
      <w:ins w:id="80" w:author="FELTZ, JEAN-LUC" w:date="2014-12-08T14:12:00Z">
        <w:r>
          <w:t xml:space="preserve">Déjà vu </w:t>
        </w:r>
      </w:ins>
      <w:del w:id="81" w:author="FELTZ, JEAN-LUC" w:date="2014-12-08T14:12:00Z">
        <w:r w:rsidR="00DC162F" w:rsidDel="006015AF">
          <w:delText>Angular encourage à utiliser le pattern MVC pour structurer le code.</w:delText>
        </w:r>
      </w:del>
    </w:p>
    <w:p w:rsidR="00240DA0" w:rsidRDefault="00240DA0" w:rsidP="00544582">
      <w:pPr>
        <w:pStyle w:val="Heading3"/>
      </w:pPr>
    </w:p>
    <w:p w:rsidR="00544582" w:rsidRDefault="00544582" w:rsidP="00544582">
      <w:pPr>
        <w:pStyle w:val="Heading3"/>
      </w:pPr>
      <w:r>
        <w:t>Affichage des données</w:t>
      </w:r>
    </w:p>
    <w:p w:rsidR="00196356" w:rsidRDefault="00B45237">
      <w:r>
        <w:t xml:space="preserve">Ensuite nous allons peupler </w:t>
      </w:r>
      <w:r w:rsidR="00B23FDE">
        <w:t>notre modèle</w:t>
      </w:r>
      <w:r>
        <w:t xml:space="preserve"> avec le jeu de donnée</w:t>
      </w:r>
      <w:ins w:id="82" w:author="FELTZ, JEAN-LUC" w:date="2014-12-08T14:12:00Z">
        <w:r w:rsidR="006015AF">
          <w:t>s</w:t>
        </w:r>
      </w:ins>
      <w:r>
        <w:t xml:space="preserve"> </w:t>
      </w:r>
      <w:ins w:id="83" w:author="FELTZ, JEAN-LUC" w:date="2014-12-08T14:12:00Z">
        <w:r w:rsidR="006015AF">
          <w:t>(ici c</w:t>
        </w:r>
      </w:ins>
      <w:ins w:id="84" w:author="FELTZ, JEAN-LUC" w:date="2014-12-08T14:13:00Z">
        <w:r w:rsidR="006015AF">
          <w:t>’est ok : jeu de données=contenu  du modèle</w:t>
        </w:r>
        <w:proofErr w:type="gramStart"/>
        <w:r w:rsidR="006015AF">
          <w:t>)</w:t>
        </w:r>
      </w:ins>
      <w:r>
        <w:t>décrit</w:t>
      </w:r>
      <w:proofErr w:type="gramEnd"/>
      <w:r>
        <w:t xml:space="preserve"> précédemment</w:t>
      </w:r>
      <w:r w:rsidR="00B23FDE">
        <w:t xml:space="preserve"> et nous allons ajouter une directive afin d’avoir </w:t>
      </w:r>
      <w:r w:rsidR="00B23FDE">
        <w:lastRenderedPageBreak/>
        <w:t xml:space="preserve">un </w:t>
      </w:r>
      <w:r w:rsidR="00196356">
        <w:t>formatage</w:t>
      </w:r>
      <w:r w:rsidR="00B23FDE">
        <w:t xml:space="preserve"> du texte</w:t>
      </w:r>
      <w:r>
        <w:t xml:space="preserve">. Pour cela nous ajoutons simplement </w:t>
      </w:r>
      <w:r w:rsidR="00196356">
        <w:t xml:space="preserve">les variables clients, </w:t>
      </w:r>
      <w:proofErr w:type="spellStart"/>
      <w:r w:rsidR="00B23FDE">
        <w:t>genders</w:t>
      </w:r>
      <w:proofErr w:type="spellEnd"/>
      <w:r w:rsidR="00B23FDE">
        <w:t xml:space="preserve"> </w:t>
      </w:r>
      <w:r w:rsidR="00196356">
        <w:t>et une directive à notre Controller de la façon suivante</w:t>
      </w:r>
      <w:r w:rsidR="00B23FDE">
        <w:t>:</w:t>
      </w:r>
    </w:p>
    <w:p w:rsidR="00DF06AA" w:rsidRPr="00196356" w:rsidRDefault="00DF06AA"/>
    <w:p w:rsidR="00B23FDE" w:rsidRP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196356">
        <w:rPr>
          <w:rFonts w:ascii="Consolas" w:hAnsi="Consolas" w:cs="Consolas"/>
          <w:color w:val="000000"/>
          <w:sz w:val="19"/>
          <w:szCs w:val="19"/>
          <w:highlight w:val="white"/>
          <w:lang w:val="en-US"/>
        </w:rPr>
        <w:t>app.controller</w:t>
      </w:r>
      <w:proofErr w:type="spellEnd"/>
      <w:r w:rsidRPr="00196356">
        <w:rPr>
          <w:rFonts w:ascii="Consolas" w:hAnsi="Consolas" w:cs="Consolas"/>
          <w:color w:val="000000"/>
          <w:sz w:val="19"/>
          <w:szCs w:val="19"/>
          <w:highlight w:val="white"/>
          <w:lang w:val="en-US"/>
        </w:rPr>
        <w:t>(</w:t>
      </w:r>
      <w:proofErr w:type="gramEnd"/>
      <w:r w:rsidRPr="00196356">
        <w:rPr>
          <w:rFonts w:ascii="Consolas" w:hAnsi="Consolas" w:cs="Consolas"/>
          <w:color w:val="A31515"/>
          <w:sz w:val="19"/>
          <w:szCs w:val="19"/>
          <w:highlight w:val="white"/>
          <w:lang w:val="en-US"/>
        </w:rPr>
        <w:t>"</w:t>
      </w:r>
      <w:proofErr w:type="spellStart"/>
      <w:r w:rsidRPr="00196356">
        <w:rPr>
          <w:rFonts w:ascii="Consolas" w:hAnsi="Consolas" w:cs="Consolas"/>
          <w:color w:val="A31515"/>
          <w:sz w:val="19"/>
          <w:szCs w:val="19"/>
          <w:highlight w:val="white"/>
          <w:lang w:val="en-US"/>
        </w:rPr>
        <w:t>AppController</w:t>
      </w:r>
      <w:proofErr w:type="spellEnd"/>
      <w:r w:rsidRPr="00196356">
        <w:rPr>
          <w:rFonts w:ascii="Consolas" w:hAnsi="Consolas" w:cs="Consolas"/>
          <w:color w:val="A31515"/>
          <w:sz w:val="19"/>
          <w:szCs w:val="19"/>
          <w:highlight w:val="white"/>
          <w:lang w:val="en-US"/>
        </w:rPr>
        <w:t>"</w:t>
      </w:r>
      <w:r w:rsidRPr="00196356">
        <w:rPr>
          <w:rFonts w:ascii="Consolas" w:hAnsi="Consolas" w:cs="Consolas"/>
          <w:color w:val="000000"/>
          <w:sz w:val="19"/>
          <w:szCs w:val="19"/>
          <w:highlight w:val="white"/>
          <w:lang w:val="en-US"/>
        </w:rPr>
        <w:t>, [</w:t>
      </w:r>
      <w:r w:rsidRPr="00196356">
        <w:rPr>
          <w:rFonts w:ascii="Consolas" w:hAnsi="Consolas" w:cs="Consolas"/>
          <w:color w:val="A31515"/>
          <w:sz w:val="19"/>
          <w:szCs w:val="19"/>
          <w:highlight w:val="white"/>
          <w:lang w:val="en-US"/>
        </w:rPr>
        <w:t>'$scope'</w:t>
      </w: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function</w:t>
      </w:r>
      <w:r w:rsidRPr="00196356">
        <w:rPr>
          <w:rFonts w:ascii="Consolas" w:hAnsi="Consolas" w:cs="Consolas"/>
          <w:color w:val="000000"/>
          <w:sz w:val="19"/>
          <w:szCs w:val="19"/>
          <w:highlight w:val="white"/>
          <w:lang w:val="en-US"/>
        </w:rPr>
        <w:t xml:space="preserve"> ($scope) {</w:t>
      </w:r>
    </w:p>
    <w:p w:rsidR="00B23FDE" w:rsidRPr="00196356"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00B23FDE" w:rsidRPr="00196356">
        <w:rPr>
          <w:rFonts w:ascii="Consolas" w:hAnsi="Consolas" w:cs="Consolas"/>
          <w:color w:val="000000"/>
          <w:sz w:val="19"/>
          <w:szCs w:val="19"/>
          <w:highlight w:val="white"/>
          <w:lang w:val="en-US"/>
        </w:rPr>
        <w:t>$</w:t>
      </w:r>
      <w:proofErr w:type="spellStart"/>
      <w:r w:rsidR="00B23FDE" w:rsidRPr="00196356">
        <w:rPr>
          <w:rFonts w:ascii="Consolas" w:hAnsi="Consolas" w:cs="Consolas"/>
          <w:color w:val="000000"/>
          <w:sz w:val="19"/>
          <w:szCs w:val="19"/>
          <w:highlight w:val="white"/>
          <w:lang w:val="en-US"/>
        </w:rPr>
        <w:t>scope.clients</w:t>
      </w:r>
      <w:proofErr w:type="spellEnd"/>
      <w:r w:rsidR="00B23FDE" w:rsidRPr="00196356">
        <w:rPr>
          <w:rFonts w:ascii="Consolas" w:hAnsi="Consolas" w:cs="Consolas"/>
          <w:color w:val="000000"/>
          <w:sz w:val="19"/>
          <w:szCs w:val="19"/>
          <w:highlight w:val="white"/>
          <w:lang w:val="en-US"/>
        </w:rPr>
        <w:t xml:space="preserve"> = </w:t>
      </w:r>
      <w:proofErr w:type="spellStart"/>
      <w:r w:rsidR="00B23FDE" w:rsidRPr="00196356">
        <w:rPr>
          <w:rFonts w:ascii="Consolas" w:hAnsi="Consolas" w:cs="Consolas"/>
          <w:color w:val="000000"/>
          <w:sz w:val="19"/>
          <w:szCs w:val="19"/>
          <w:highlight w:val="white"/>
          <w:lang w:val="en-US"/>
        </w:rPr>
        <w:t>ClientsList</w:t>
      </w:r>
      <w:proofErr w:type="spellEnd"/>
    </w:p>
    <w:p w:rsidR="00B23FDE" w:rsidRP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proofErr w:type="spellStart"/>
      <w:r w:rsidRPr="00196356">
        <w:rPr>
          <w:rFonts w:ascii="Consolas" w:hAnsi="Consolas" w:cs="Consolas"/>
          <w:color w:val="000000"/>
          <w:sz w:val="19"/>
          <w:szCs w:val="19"/>
          <w:highlight w:val="white"/>
          <w:lang w:val="en-US"/>
        </w:rPr>
        <w:t>scope.genders</w:t>
      </w:r>
      <w:proofErr w:type="spellEnd"/>
      <w:r w:rsidRPr="00196356">
        <w:rPr>
          <w:rFonts w:ascii="Consolas" w:hAnsi="Consolas" w:cs="Consolas"/>
          <w:color w:val="000000"/>
          <w:sz w:val="19"/>
          <w:szCs w:val="19"/>
          <w:highlight w:val="white"/>
          <w:lang w:val="en-US"/>
        </w:rPr>
        <w:t xml:space="preserve"> = Genders;</w:t>
      </w:r>
    </w:p>
    <w:p w:rsidR="00B23FDE" w:rsidRPr="00B23FDE"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B23FDE">
        <w:rPr>
          <w:rFonts w:ascii="Consolas" w:hAnsi="Consolas" w:cs="Consolas"/>
          <w:color w:val="000000"/>
          <w:sz w:val="19"/>
          <w:szCs w:val="19"/>
          <w:highlight w:val="white"/>
          <w:lang w:val="en-US"/>
        </w:rPr>
        <w:t>}])</w:t>
      </w:r>
    </w:p>
    <w:p w:rsid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B23FDE">
        <w:rPr>
          <w:rFonts w:ascii="Consolas" w:hAnsi="Consolas" w:cs="Consolas"/>
          <w:color w:val="000000"/>
          <w:sz w:val="19"/>
          <w:szCs w:val="19"/>
          <w:highlight w:val="white"/>
          <w:lang w:val="en-US"/>
        </w:rPr>
        <w:t>.</w:t>
      </w:r>
      <w:proofErr w:type="gramStart"/>
      <w:r w:rsidRPr="00B23FDE">
        <w:rPr>
          <w:rFonts w:ascii="Consolas" w:hAnsi="Consolas" w:cs="Consolas"/>
          <w:color w:val="000000"/>
          <w:sz w:val="19"/>
          <w:szCs w:val="19"/>
          <w:highlight w:val="white"/>
          <w:lang w:val="en-US"/>
        </w:rPr>
        <w:t>directive(</w:t>
      </w:r>
      <w:proofErr w:type="gramEnd"/>
      <w:r w:rsidRPr="00B23FDE">
        <w:rPr>
          <w:rFonts w:ascii="Consolas" w:hAnsi="Consolas" w:cs="Consolas"/>
          <w:color w:val="A31515"/>
          <w:sz w:val="19"/>
          <w:szCs w:val="19"/>
          <w:highlight w:val="white"/>
          <w:lang w:val="en-US"/>
        </w:rPr>
        <w:t>'</w:t>
      </w:r>
      <w:proofErr w:type="spellStart"/>
      <w:r w:rsidRPr="00B23FDE">
        <w:rPr>
          <w:rFonts w:ascii="Consolas" w:hAnsi="Consolas" w:cs="Consolas"/>
          <w:color w:val="A31515"/>
          <w:sz w:val="19"/>
          <w:szCs w:val="19"/>
          <w:highlight w:val="white"/>
          <w:lang w:val="en-US"/>
        </w:rPr>
        <w:t>clientFormatted</w:t>
      </w:r>
      <w:proofErr w:type="spellEnd"/>
      <w:r w:rsidRPr="00B23FDE">
        <w:rPr>
          <w:rFonts w:ascii="Consolas" w:hAnsi="Consolas" w:cs="Consolas"/>
          <w:color w:val="A31515"/>
          <w:sz w:val="19"/>
          <w:szCs w:val="19"/>
          <w:highlight w:val="white"/>
          <w:lang w:val="en-US"/>
        </w:rPr>
        <w:t>'</w:t>
      </w:r>
      <w:r w:rsidRPr="00B23FDE">
        <w:rPr>
          <w:rFonts w:ascii="Consolas" w:hAnsi="Consolas" w:cs="Consolas"/>
          <w:color w:val="000000"/>
          <w:sz w:val="19"/>
          <w:szCs w:val="19"/>
          <w:highlight w:val="white"/>
          <w:lang w:val="en-US"/>
        </w:rPr>
        <w:t xml:space="preserve">, </w:t>
      </w:r>
      <w:r w:rsidRPr="00B23FDE">
        <w:rPr>
          <w:rFonts w:ascii="Consolas" w:hAnsi="Consolas" w:cs="Consolas"/>
          <w:color w:val="0000FF"/>
          <w:sz w:val="19"/>
          <w:szCs w:val="19"/>
          <w:highlight w:val="white"/>
          <w:lang w:val="en-US"/>
        </w:rPr>
        <w:t>function</w:t>
      </w:r>
      <w:r w:rsidRPr="00B23FDE">
        <w:rPr>
          <w:rFonts w:ascii="Consolas" w:hAnsi="Consolas" w:cs="Consolas"/>
          <w:color w:val="000000"/>
          <w:sz w:val="19"/>
          <w:szCs w:val="19"/>
          <w:highlight w:val="white"/>
          <w:lang w:val="en-US"/>
        </w:rPr>
        <w:t xml:space="preserve"> ()</w:t>
      </w:r>
    </w:p>
    <w:p w:rsidR="00196356"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23FDE" w:rsidRPr="00B23FDE">
        <w:rPr>
          <w:rFonts w:ascii="Consolas" w:hAnsi="Consolas" w:cs="Consolas"/>
          <w:color w:val="000000"/>
          <w:sz w:val="19"/>
          <w:szCs w:val="19"/>
          <w:highlight w:val="white"/>
          <w:lang w:val="en-US"/>
        </w:rPr>
        <w:t xml:space="preserve">   </w:t>
      </w:r>
      <w:proofErr w:type="gramStart"/>
      <w:r w:rsidR="00B23FDE" w:rsidRPr="00B23FDE">
        <w:rPr>
          <w:rFonts w:ascii="Consolas" w:hAnsi="Consolas" w:cs="Consolas"/>
          <w:color w:val="0000FF"/>
          <w:sz w:val="19"/>
          <w:szCs w:val="19"/>
          <w:highlight w:val="white"/>
          <w:lang w:val="en-US"/>
        </w:rPr>
        <w:t>return</w:t>
      </w:r>
      <w:proofErr w:type="gramEnd"/>
      <w:r w:rsidR="00B23FDE" w:rsidRPr="00B23FDE">
        <w:rPr>
          <w:rFonts w:ascii="Consolas" w:hAnsi="Consolas" w:cs="Consolas"/>
          <w:color w:val="000000"/>
          <w:sz w:val="19"/>
          <w:szCs w:val="19"/>
          <w:highlight w:val="white"/>
          <w:lang w:val="en-US"/>
        </w:rPr>
        <w:t xml:space="preserve"> {</w:t>
      </w:r>
    </w:p>
    <w:p w:rsidR="00B23FDE" w:rsidRPr="00B23FDE"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B23FDE" w:rsidRPr="00B23FDE">
        <w:rPr>
          <w:rFonts w:ascii="Consolas" w:hAnsi="Consolas" w:cs="Consolas"/>
          <w:color w:val="000000"/>
          <w:sz w:val="19"/>
          <w:szCs w:val="19"/>
          <w:highlight w:val="white"/>
          <w:lang w:val="en-US"/>
        </w:rPr>
        <w:t>template</w:t>
      </w:r>
      <w:proofErr w:type="gramEnd"/>
      <w:r w:rsidR="00B23FDE" w:rsidRPr="00B23FDE">
        <w:rPr>
          <w:rFonts w:ascii="Consolas" w:hAnsi="Consolas" w:cs="Consolas"/>
          <w:color w:val="000000"/>
          <w:sz w:val="19"/>
          <w:szCs w:val="19"/>
          <w:highlight w:val="white"/>
          <w:lang w:val="en-US"/>
        </w:rPr>
        <w:t xml:space="preserve">: </w:t>
      </w:r>
      <w:r w:rsidR="00B23FDE" w:rsidRPr="00B23FDE">
        <w:rPr>
          <w:rFonts w:ascii="Consolas" w:hAnsi="Consolas" w:cs="Consolas"/>
          <w:color w:val="A31515"/>
          <w:sz w:val="19"/>
          <w:szCs w:val="19"/>
          <w:highlight w:val="white"/>
          <w:lang w:val="en-US"/>
        </w:rPr>
        <w:t>'{{</w:t>
      </w:r>
      <w:proofErr w:type="spellStart"/>
      <w:r w:rsidR="00B23FDE" w:rsidRPr="00B23FDE">
        <w:rPr>
          <w:rFonts w:ascii="Consolas" w:hAnsi="Consolas" w:cs="Consolas"/>
          <w:color w:val="A31515"/>
          <w:sz w:val="19"/>
          <w:szCs w:val="19"/>
          <w:highlight w:val="white"/>
          <w:lang w:val="en-US"/>
        </w:rPr>
        <w:t>client.gender.value</w:t>
      </w:r>
      <w:proofErr w:type="spellEnd"/>
      <w:r w:rsidR="00B23FDE" w:rsidRPr="00B23FDE">
        <w:rPr>
          <w:rFonts w:ascii="Consolas" w:hAnsi="Consolas" w:cs="Consolas"/>
          <w:color w:val="A31515"/>
          <w:sz w:val="19"/>
          <w:szCs w:val="19"/>
          <w:highlight w:val="white"/>
          <w:lang w:val="en-US"/>
        </w:rPr>
        <w:t>}}: {{client.name}} ({{</w:t>
      </w:r>
      <w:proofErr w:type="spellStart"/>
      <w:r w:rsidR="00B23FDE" w:rsidRPr="00B23FDE">
        <w:rPr>
          <w:rFonts w:ascii="Consolas" w:hAnsi="Consolas" w:cs="Consolas"/>
          <w:color w:val="A31515"/>
          <w:sz w:val="19"/>
          <w:szCs w:val="19"/>
          <w:highlight w:val="white"/>
          <w:lang w:val="en-US"/>
        </w:rPr>
        <w:t>client.age</w:t>
      </w:r>
      <w:proofErr w:type="spellEnd"/>
      <w:r w:rsidR="00B23FDE" w:rsidRPr="00B23FDE">
        <w:rPr>
          <w:rFonts w:ascii="Consolas" w:hAnsi="Consolas" w:cs="Consolas"/>
          <w:color w:val="A31515"/>
          <w:sz w:val="19"/>
          <w:szCs w:val="19"/>
          <w:highlight w:val="white"/>
          <w:lang w:val="en-US"/>
        </w:rPr>
        <w:t xml:space="preserve">}} </w:t>
      </w:r>
      <w:proofErr w:type="spellStart"/>
      <w:r w:rsidR="00B23FDE" w:rsidRPr="00B23FDE">
        <w:rPr>
          <w:rFonts w:ascii="Consolas" w:hAnsi="Consolas" w:cs="Consolas"/>
          <w:color w:val="A31515"/>
          <w:sz w:val="19"/>
          <w:szCs w:val="19"/>
          <w:highlight w:val="white"/>
          <w:lang w:val="en-US"/>
        </w:rPr>
        <w:t>ans</w:t>
      </w:r>
      <w:proofErr w:type="spellEnd"/>
      <w:r w:rsidR="00B23FDE" w:rsidRPr="00B23FDE">
        <w:rPr>
          <w:rFonts w:ascii="Consolas" w:hAnsi="Consolas" w:cs="Consolas"/>
          <w:color w:val="A31515"/>
          <w:sz w:val="19"/>
          <w:szCs w:val="19"/>
          <w:highlight w:val="white"/>
          <w:lang w:val="en-US"/>
        </w:rPr>
        <w:t>)'</w:t>
      </w:r>
    </w:p>
    <w:p w:rsidR="00B23FDE" w:rsidRDefault="00196356" w:rsidP="00B23F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B23FDE">
        <w:rPr>
          <w:rFonts w:ascii="Consolas" w:hAnsi="Consolas" w:cs="Consolas"/>
          <w:color w:val="000000"/>
          <w:sz w:val="19"/>
          <w:szCs w:val="19"/>
          <w:highlight w:val="white"/>
        </w:rPr>
        <w:t>};</w:t>
      </w:r>
    </w:p>
    <w:p w:rsidR="00B23FDE" w:rsidRDefault="00B23FDE" w:rsidP="00B23FDE">
      <w:pPr>
        <w:rPr>
          <w:rFonts w:ascii="Consolas" w:hAnsi="Consolas" w:cs="Consolas"/>
          <w:color w:val="000000"/>
          <w:sz w:val="19"/>
          <w:szCs w:val="19"/>
        </w:rPr>
      </w:pPr>
      <w:r>
        <w:rPr>
          <w:rFonts w:ascii="Consolas" w:hAnsi="Consolas" w:cs="Consolas"/>
          <w:color w:val="000000"/>
          <w:sz w:val="19"/>
          <w:szCs w:val="19"/>
          <w:highlight w:val="white"/>
        </w:rPr>
        <w:t>});</w:t>
      </w:r>
    </w:p>
    <w:p w:rsidR="00196356" w:rsidRDefault="00196356" w:rsidP="00B23FDE"/>
    <w:p w:rsidR="00DF06AA" w:rsidRDefault="00196356" w:rsidP="005825AE">
      <w:r>
        <w:t>Enfin nous modifions notre vue afin d’afficher tous les clients dans un tableau, le corps de notre page devient donc:</w:t>
      </w:r>
    </w:p>
    <w:p w:rsidR="00196356" w:rsidRPr="00196356" w:rsidRDefault="00196356" w:rsidP="00196356">
      <w:pPr>
        <w:spacing w:after="0"/>
        <w:rPr>
          <w:lang w:val="en-US"/>
        </w:rPr>
      </w:pPr>
      <w:r>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body</w:t>
      </w:r>
      <w:proofErr w:type="gramEnd"/>
      <w:r w:rsidRPr="00196356">
        <w:rPr>
          <w:rFonts w:ascii="Consolas" w:hAnsi="Consolas" w:cs="Consolas"/>
          <w:color w:val="0000FF"/>
          <w:sz w:val="19"/>
          <w:szCs w:val="19"/>
          <w:highlight w:val="white"/>
          <w:lang w:val="en-US"/>
        </w:rPr>
        <w:t>&gt;</w:t>
      </w:r>
    </w:p>
    <w:p w:rsidR="00196356" w:rsidRPr="00196356" w:rsidRDefault="00196356" w:rsidP="00196356">
      <w:pPr>
        <w:rPr>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div</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class</w:t>
      </w:r>
      <w:r w:rsidRPr="00196356">
        <w:rPr>
          <w:rFonts w:ascii="Consolas" w:hAnsi="Consolas" w:cs="Consolas"/>
          <w:color w:val="0000FF"/>
          <w:sz w:val="19"/>
          <w:szCs w:val="19"/>
          <w:highlight w:val="white"/>
          <w:lang w:val="en-US"/>
        </w:rPr>
        <w:t>="container"</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ng-controller</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AppController</w:t>
      </w:r>
      <w:proofErr w:type="spellEnd"/>
      <w:r w:rsidRPr="00196356">
        <w:rPr>
          <w:rFonts w:ascii="Consolas" w:hAnsi="Consolas" w:cs="Consolas"/>
          <w:color w:val="0000FF"/>
          <w:sz w:val="19"/>
          <w:szCs w:val="19"/>
          <w:highlight w:val="white"/>
          <w:lang w:val="en-US"/>
        </w:rPr>
        <w:t xml:space="preserve"> as controller"&gt;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sidRPr="00196356">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&lt;!-- Corps de l'application --&gt;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="table"&gt;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 xml:space="preserve">Liste de clients avec </w:t>
      </w:r>
      <w:proofErr w:type="spellStart"/>
      <w:r>
        <w:rPr>
          <w:rFonts w:ascii="Consolas" w:hAnsi="Consolas" w:cs="Consolas"/>
          <w:color w:val="000000"/>
          <w:sz w:val="19"/>
          <w:szCs w:val="19"/>
          <w:highlight w:val="white"/>
        </w:rPr>
        <w:t>AngularJS</w:t>
      </w:r>
      <w:proofErr w:type="spellEnd"/>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tr</w:t>
      </w:r>
      <w:proofErr w:type="spellEnd"/>
      <w:proofErr w:type="gram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Gender</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Name</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Age</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roofErr w:type="gramEnd"/>
      <w:r w:rsidRPr="00196356">
        <w:rPr>
          <w:rFonts w:ascii="Consolas" w:hAnsi="Consolas" w:cs="Consolas"/>
          <w:color w:val="000000"/>
          <w:sz w:val="19"/>
          <w:szCs w:val="19"/>
          <w:highlight w:val="white"/>
          <w:lang w:val="en-US"/>
        </w:rPr>
        <w:t>Output</w:t>
      </w:r>
      <w:r w:rsidRPr="00196356">
        <w:rPr>
          <w:rFonts w:ascii="Consolas" w:hAnsi="Consolas" w:cs="Consolas"/>
          <w:color w:val="0000FF"/>
          <w:sz w:val="19"/>
          <w:szCs w:val="19"/>
          <w:highlight w:val="white"/>
          <w:lang w:val="en-US"/>
        </w:rPr>
        <w: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th</w:t>
      </w:r>
      <w:proofErr w:type="spellEnd"/>
      <w:proofErr w:type="gramEnd"/>
      <w:r w:rsidRPr="00196356">
        <w:rPr>
          <w:rFonts w:ascii="Consolas" w:hAnsi="Consolas" w:cs="Consolas"/>
          <w:color w:val="0000FF"/>
          <w:sz w:val="19"/>
          <w:szCs w:val="19"/>
          <w:highlight w:val="white"/>
          <w:lang w:val="en-US"/>
        </w:rPr>
        <w:t>&gt;&lt;/</w:t>
      </w:r>
      <w:proofErr w:type="spellStart"/>
      <w:r w:rsidRPr="00196356">
        <w:rPr>
          <w:rFonts w:ascii="Consolas" w:hAnsi="Consolas" w:cs="Consolas"/>
          <w:color w:val="800000"/>
          <w:sz w:val="19"/>
          <w:szCs w:val="19"/>
          <w:highlight w:val="white"/>
          <w:lang w:val="en-US"/>
        </w:rPr>
        <w:t>th</w:t>
      </w:r>
      <w:proofErr w:type="spell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tr</w:t>
      </w:r>
      <w:proofErr w:type="spellEnd"/>
      <w:proofErr w:type="gram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spellStart"/>
      <w:proofErr w:type="gramStart"/>
      <w:r w:rsidRPr="00196356">
        <w:rPr>
          <w:rFonts w:ascii="Consolas" w:hAnsi="Consolas" w:cs="Consolas"/>
          <w:color w:val="800000"/>
          <w:sz w:val="19"/>
          <w:szCs w:val="19"/>
          <w:highlight w:val="white"/>
          <w:lang w:val="en-US"/>
        </w:rPr>
        <w:t>tr</w:t>
      </w:r>
      <w:proofErr w:type="spellEnd"/>
      <w:proofErr w:type="gramEnd"/>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ng-repeat</w:t>
      </w:r>
      <w:r w:rsidRPr="00196356">
        <w:rPr>
          <w:rFonts w:ascii="Consolas" w:hAnsi="Consolas" w:cs="Consolas"/>
          <w:color w:val="0000FF"/>
          <w:sz w:val="19"/>
          <w:szCs w:val="19"/>
          <w:highlight w:val="white"/>
          <w:lang w:val="en-US"/>
        </w:rPr>
        <w:t>="client in clients"</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title</w:t>
      </w:r>
      <w:r w:rsidRPr="00196356">
        <w:rPr>
          <w:rFonts w:ascii="Consolas" w:hAnsi="Consolas" w:cs="Consolas"/>
          <w:color w:val="0000FF"/>
          <w:sz w:val="19"/>
          <w:szCs w:val="19"/>
          <w:highlight w:val="white"/>
          <w:lang w:val="en-US"/>
        </w:rPr>
        <w:t>="{{client.ID}}"&gt;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select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client.gender</w:t>
      </w:r>
      <w:proofErr w:type="spellEnd"/>
      <w:r w:rsidRPr="00196356">
        <w:rPr>
          <w:rFonts w:ascii="Consolas" w:hAnsi="Consolas" w:cs="Consolas"/>
          <w:color w:val="0000FF"/>
          <w:sz w:val="19"/>
          <w:szCs w:val="19"/>
          <w:highlight w:val="white"/>
          <w:lang w:val="en-US"/>
        </w:rPr>
        <w: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ng-options</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gender.key</w:t>
      </w:r>
      <w:proofErr w:type="spellEnd"/>
      <w:r w:rsidRPr="00196356">
        <w:rPr>
          <w:rFonts w:ascii="Consolas" w:hAnsi="Consolas" w:cs="Consolas"/>
          <w:color w:val="0000FF"/>
          <w:sz w:val="19"/>
          <w:szCs w:val="19"/>
          <w:highlight w:val="white"/>
          <w:lang w:val="en-US"/>
        </w:rPr>
        <w:t xml:space="preserve"> for gender in genders"&gt;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option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value</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Choose gender</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option</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select</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input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="text"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="client.name"&gt;&lt;/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input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="text"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client.age</w:t>
      </w:r>
      <w:proofErr w:type="spell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client-formatted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client-formatted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proofErr w:type="gramStart"/>
      <w:r w:rsidRPr="00196356">
        <w:rPr>
          <w:rFonts w:ascii="Consolas" w:hAnsi="Consolas" w:cs="Consolas"/>
          <w:color w:val="800000"/>
          <w:sz w:val="19"/>
          <w:szCs w:val="19"/>
          <w:highlight w:val="white"/>
          <w:lang w:val="en-US"/>
        </w:rPr>
        <w:t>td</w:t>
      </w:r>
      <w:proofErr w:type="gramEnd"/>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button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="button"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ng-click</w:t>
      </w:r>
      <w:r w:rsidRPr="00196356">
        <w:rPr>
          <w:rFonts w:ascii="Consolas" w:hAnsi="Consolas" w:cs="Consolas"/>
          <w:color w:val="0000FF"/>
          <w:sz w:val="19"/>
          <w:szCs w:val="19"/>
          <w:highlight w:val="white"/>
          <w:lang w:val="en-US"/>
        </w:rPr>
        <w:t>="</w:t>
      </w:r>
      <w:proofErr w:type="spellStart"/>
      <w:r w:rsidRPr="00196356">
        <w:rPr>
          <w:rFonts w:ascii="Consolas" w:hAnsi="Consolas" w:cs="Consolas"/>
          <w:color w:val="0000FF"/>
          <w:sz w:val="19"/>
          <w:szCs w:val="19"/>
          <w:highlight w:val="white"/>
          <w:lang w:val="en-US"/>
        </w:rPr>
        <w:t>removeClient</w:t>
      </w:r>
      <w:proofErr w:type="spellEnd"/>
      <w:r w:rsidRPr="00196356">
        <w:rPr>
          <w:rFonts w:ascii="Consolas" w:hAnsi="Consolas" w:cs="Consolas"/>
          <w:color w:val="0000FF"/>
          <w:sz w:val="19"/>
          <w:szCs w:val="19"/>
          <w:highlight w:val="white"/>
          <w:lang w:val="en-US"/>
        </w:rPr>
        <w:t>(client);"&gt;</w:t>
      </w:r>
      <w:proofErr w:type="spellStart"/>
      <w:r w:rsidRPr="00196356">
        <w:rPr>
          <w:rFonts w:ascii="Consolas" w:hAnsi="Consolas" w:cs="Consolas"/>
          <w:color w:val="000000"/>
          <w:sz w:val="19"/>
          <w:szCs w:val="19"/>
          <w:highlight w:val="white"/>
          <w:lang w:val="en-US"/>
        </w:rPr>
        <w:t>Supprimer</w:t>
      </w:r>
      <w:proofErr w:type="spellEnd"/>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button</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sidRPr="001963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tr</w:t>
      </w:r>
      <w:proofErr w:type="gramEnd"/>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button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196356" w:rsidRDefault="00196356" w:rsidP="00196356">
      <w:pPr>
        <w:rPr>
          <w:rFonts w:ascii="Consolas" w:hAnsi="Consolas" w:cs="Consolas"/>
          <w:color w:val="0000FF"/>
          <w:sz w:val="19"/>
          <w:szCs w:val="19"/>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2D43FD" w:rsidRDefault="002D43FD" w:rsidP="00196356"/>
    <w:p w:rsidR="00196356" w:rsidRDefault="00196356" w:rsidP="005825AE">
      <w:r>
        <w:t>On voit apparaitre</w:t>
      </w:r>
      <w:r w:rsidR="00EA3B88">
        <w:t xml:space="preserve"> ici 4 nouvelles balise</w:t>
      </w:r>
      <w:r w:rsidR="00544582">
        <w:t>s</w:t>
      </w:r>
      <w:r w:rsidR="00EA3B88">
        <w:t xml:space="preserve"> appartenant à </w:t>
      </w:r>
      <w:proofErr w:type="spellStart"/>
      <w:r w:rsidR="00EA3B88">
        <w:t>AngularJS</w:t>
      </w:r>
      <w:proofErr w:type="spellEnd"/>
      <w:r w:rsidR="00EA3B88">
        <w:t xml:space="preserve">. </w:t>
      </w:r>
      <w:proofErr w:type="spellStart"/>
      <w:r w:rsidR="003270E1" w:rsidRPr="003270E1">
        <w:rPr>
          <w:rFonts w:ascii="Consolas" w:hAnsi="Consolas" w:cs="Consolas"/>
          <w:color w:val="FF0000"/>
          <w:sz w:val="19"/>
          <w:szCs w:val="19"/>
          <w:highlight w:val="white"/>
        </w:rPr>
        <w:t>ng-repeat</w:t>
      </w:r>
      <w:proofErr w:type="spellEnd"/>
      <w:r w:rsidR="003270E1">
        <w:t xml:space="preserve"> </w:t>
      </w:r>
      <w:r w:rsidR="00EA3B88">
        <w:t>s’apparente à une « </w:t>
      </w:r>
      <w:proofErr w:type="spellStart"/>
      <w:r w:rsidR="00EA3B88" w:rsidRPr="003270E1">
        <w:rPr>
          <w:b/>
        </w:rPr>
        <w:t>foreach</w:t>
      </w:r>
      <w:proofErr w:type="spellEnd"/>
      <w:r w:rsidR="00EA3B88">
        <w:t xml:space="preserve"> ». Pour chaque </w:t>
      </w:r>
      <w:r w:rsidR="00544582">
        <w:t>client</w:t>
      </w:r>
      <w:r w:rsidR="00EA3B88">
        <w:t xml:space="preserve"> de notre </w:t>
      </w:r>
      <w:proofErr w:type="spellStart"/>
      <w:r w:rsidR="00EA3B88">
        <w:t>controller</w:t>
      </w:r>
      <w:proofErr w:type="spellEnd"/>
      <w:r w:rsidR="00EA3B88">
        <w:t xml:space="preserve"> on crée une balise </w:t>
      </w:r>
      <w:r w:rsidR="003270E1" w:rsidRPr="003270E1">
        <w:rPr>
          <w:rFonts w:ascii="Consolas" w:hAnsi="Consolas" w:cs="Consolas"/>
          <w:color w:val="0000FF"/>
          <w:sz w:val="19"/>
          <w:szCs w:val="19"/>
          <w:highlight w:val="white"/>
        </w:rPr>
        <w:t>&lt;</w:t>
      </w:r>
      <w:r w:rsidR="003270E1" w:rsidRPr="003270E1">
        <w:rPr>
          <w:rFonts w:ascii="Consolas" w:hAnsi="Consolas" w:cs="Consolas"/>
          <w:color w:val="800000"/>
          <w:sz w:val="19"/>
          <w:szCs w:val="19"/>
          <w:highlight w:val="white"/>
        </w:rPr>
        <w:t>tr</w:t>
      </w:r>
      <w:r w:rsidR="003270E1" w:rsidRPr="003270E1">
        <w:rPr>
          <w:rFonts w:ascii="Consolas" w:hAnsi="Consolas" w:cs="Consolas"/>
          <w:color w:val="0000FF"/>
          <w:sz w:val="19"/>
          <w:szCs w:val="19"/>
          <w:highlight w:val="white"/>
        </w:rPr>
        <w:t>&gt;</w:t>
      </w:r>
      <w:r w:rsidR="003270E1">
        <w:rPr>
          <w:rFonts w:ascii="Consolas" w:hAnsi="Consolas" w:cs="Consolas"/>
          <w:color w:val="0000FF"/>
          <w:sz w:val="19"/>
          <w:szCs w:val="19"/>
        </w:rPr>
        <w:t xml:space="preserve"> </w:t>
      </w:r>
      <w:r w:rsidR="00EA3B88">
        <w:t xml:space="preserve">dont le titre sera l’ID de ce client. Les </w:t>
      </w:r>
      <w:proofErr w:type="spellStart"/>
      <w:r w:rsidR="00EA3B88">
        <w:t>accollades</w:t>
      </w:r>
      <w:proofErr w:type="spellEnd"/>
      <w:r w:rsidR="00EA3B88">
        <w:t xml:space="preserve"> : </w:t>
      </w:r>
      <w:r w:rsidR="00EA3B88" w:rsidRPr="003270E1">
        <w:rPr>
          <w:b/>
        </w:rPr>
        <w:t>{{expression}}</w:t>
      </w:r>
      <w:r w:rsidR="00EA3B88">
        <w:t xml:space="preserve"> permette à </w:t>
      </w:r>
      <w:proofErr w:type="spellStart"/>
      <w:r w:rsidR="00EA3B88">
        <w:t>Angular</w:t>
      </w:r>
      <w:proofErr w:type="spellEnd"/>
      <w:r w:rsidR="00EA3B88">
        <w:t xml:space="preserve"> d’effectuer une liaison avec le modèle.</w:t>
      </w:r>
    </w:p>
    <w:p w:rsidR="002D43FD" w:rsidRDefault="003270E1" w:rsidP="005825AE">
      <w:proofErr w:type="spellStart"/>
      <w:r w:rsidRPr="003270E1">
        <w:rPr>
          <w:rFonts w:ascii="Consolas" w:hAnsi="Consolas" w:cs="Consolas"/>
          <w:color w:val="FF0000"/>
          <w:sz w:val="19"/>
          <w:szCs w:val="19"/>
          <w:highlight w:val="white"/>
        </w:rPr>
        <w:t>ng</w:t>
      </w:r>
      <w:proofErr w:type="spellEnd"/>
      <w:r w:rsidRPr="003270E1">
        <w:rPr>
          <w:rFonts w:ascii="Consolas" w:hAnsi="Consolas" w:cs="Consolas"/>
          <w:color w:val="FF0000"/>
          <w:sz w:val="19"/>
          <w:szCs w:val="19"/>
          <w:highlight w:val="white"/>
        </w:rPr>
        <w:t>-model</w:t>
      </w:r>
      <w:r>
        <w:t xml:space="preserve"> </w:t>
      </w:r>
      <w:r w:rsidR="002D43FD">
        <w:t>permet d’effectuer une liaison dans les deux sens (</w:t>
      </w:r>
      <w:proofErr w:type="spellStart"/>
      <w:r w:rsidR="002D43FD">
        <w:t>two</w:t>
      </w:r>
      <w:proofErr w:type="spellEnd"/>
      <w:r w:rsidR="002D43FD">
        <w:t xml:space="preserve"> </w:t>
      </w:r>
      <w:proofErr w:type="spellStart"/>
      <w:r w:rsidR="002D43FD">
        <w:t>way</w:t>
      </w:r>
      <w:proofErr w:type="spellEnd"/>
      <w:r w:rsidR="002D43FD">
        <w:t xml:space="preserve"> </w:t>
      </w:r>
      <w:proofErr w:type="spellStart"/>
      <w:r w:rsidR="002D43FD">
        <w:t>binding</w:t>
      </w:r>
      <w:proofErr w:type="spellEnd"/>
      <w:r w:rsidR="002D43FD">
        <w:t xml:space="preserve">) avec notre modèle. C’est-à-dire qu’il permet de récupérer la valeur du modèle et que dès lors qu’une valeur est modifiée </w:t>
      </w:r>
      <w:ins w:id="85" w:author="FELTZ, JEAN-LUC" w:date="2014-12-08T14:14:00Z">
        <w:r w:rsidR="006015AF">
          <w:t>sa présentation est adaptée au</w:t>
        </w:r>
      </w:ins>
      <w:del w:id="86" w:author="FELTZ, JEAN-LUC" w:date="2014-12-08T14:15:00Z">
        <w:r w:rsidR="002D43FD" w:rsidDel="006015AF">
          <w:delText>le</w:delText>
        </w:r>
      </w:del>
      <w:r w:rsidR="002D43FD">
        <w:t xml:space="preserve"> modèle</w:t>
      </w:r>
      <w:del w:id="87" w:author="FELTZ, JEAN-LUC" w:date="2014-12-08T14:15:00Z">
        <w:r w:rsidR="002D43FD" w:rsidDel="006015AF">
          <w:delText xml:space="preserve"> est automatiquement mis à jour </w:delText>
        </w:r>
      </w:del>
      <w:r w:rsidR="002D43FD">
        <w:t>!</w:t>
      </w:r>
    </w:p>
    <w:p w:rsidR="00196356" w:rsidRDefault="003270E1" w:rsidP="005825AE">
      <w:proofErr w:type="spellStart"/>
      <w:r w:rsidRPr="003270E1">
        <w:rPr>
          <w:rFonts w:ascii="Consolas" w:hAnsi="Consolas" w:cs="Consolas"/>
          <w:color w:val="FF0000"/>
          <w:sz w:val="19"/>
          <w:szCs w:val="19"/>
          <w:highlight w:val="white"/>
        </w:rPr>
        <w:t>ng</w:t>
      </w:r>
      <w:proofErr w:type="spellEnd"/>
      <w:r w:rsidRPr="003270E1">
        <w:rPr>
          <w:rFonts w:ascii="Consolas" w:hAnsi="Consolas" w:cs="Consolas"/>
          <w:color w:val="FF0000"/>
          <w:sz w:val="19"/>
          <w:szCs w:val="19"/>
          <w:highlight w:val="white"/>
        </w:rPr>
        <w:t>-options</w:t>
      </w:r>
      <w:r>
        <w:t xml:space="preserve"> </w:t>
      </w:r>
      <w:r w:rsidR="002D43FD">
        <w:t>permet de peupler notre liste déroulante et de définir ce qui sera affiché. Ici on affichera la clef de chaque « </w:t>
      </w:r>
      <w:proofErr w:type="spellStart"/>
      <w:r w:rsidR="002D43FD" w:rsidRPr="003270E1">
        <w:rPr>
          <w:b/>
        </w:rPr>
        <w:t>gender</w:t>
      </w:r>
      <w:proofErr w:type="spellEnd"/>
      <w:r w:rsidR="002D43FD">
        <w:t> »</w:t>
      </w:r>
    </w:p>
    <w:p w:rsidR="00240DA0" w:rsidRDefault="00240DA0" w:rsidP="00544582">
      <w:pPr>
        <w:pStyle w:val="Heading3"/>
      </w:pPr>
    </w:p>
    <w:p w:rsidR="00544582" w:rsidRDefault="00544582" w:rsidP="00544582">
      <w:pPr>
        <w:pStyle w:val="Heading3"/>
      </w:pPr>
      <w:r>
        <w:t>L’ajout et la suppression des données</w:t>
      </w:r>
    </w:p>
    <w:p w:rsidR="002D43FD" w:rsidRDefault="00E66A9B" w:rsidP="005825AE">
      <w:r>
        <w:t xml:space="preserve">Enfin </w:t>
      </w:r>
      <w:proofErr w:type="spellStart"/>
      <w:r w:rsidR="003270E1">
        <w:rPr>
          <w:rFonts w:ascii="Consolas" w:hAnsi="Consolas" w:cs="Consolas"/>
          <w:color w:val="FF0000"/>
          <w:sz w:val="19"/>
          <w:szCs w:val="19"/>
          <w:highlight w:val="white"/>
        </w:rPr>
        <w:t>ng</w:t>
      </w:r>
      <w:proofErr w:type="spellEnd"/>
      <w:r w:rsidR="003270E1">
        <w:rPr>
          <w:rFonts w:ascii="Consolas" w:hAnsi="Consolas" w:cs="Consolas"/>
          <w:color w:val="FF0000"/>
          <w:sz w:val="19"/>
          <w:szCs w:val="19"/>
          <w:highlight w:val="white"/>
        </w:rPr>
        <w:t>-click</w:t>
      </w:r>
      <w:r w:rsidR="003270E1">
        <w:t xml:space="preserve"> </w:t>
      </w:r>
      <w:r>
        <w:t xml:space="preserve">permet de spécifier le nom de la fonction </w:t>
      </w:r>
      <w:r w:rsidR="003270E1">
        <w:t xml:space="preserve">qui sera appelé lors </w:t>
      </w:r>
      <w:proofErr w:type="gramStart"/>
      <w:r w:rsidR="003270E1">
        <w:t>d’un</w:t>
      </w:r>
      <w:proofErr w:type="gramEnd"/>
      <w:r w:rsidR="003270E1">
        <w:t xml:space="preserve"> clique</w:t>
      </w:r>
      <w:r>
        <w:t xml:space="preserve"> sur le bouton. Il ne nous reste plus qu’</w:t>
      </w:r>
      <w:r w:rsidR="003270E1">
        <w:t>à</w:t>
      </w:r>
      <w:r>
        <w:t xml:space="preserve"> ajouter nos fonctions « </w:t>
      </w:r>
      <w:proofErr w:type="spellStart"/>
      <w:r w:rsidRPr="003270E1">
        <w:rPr>
          <w:b/>
        </w:rPr>
        <w:t>removeClient</w:t>
      </w:r>
      <w:proofErr w:type="spellEnd"/>
      <w:r>
        <w:t> » et « </w:t>
      </w:r>
      <w:proofErr w:type="spellStart"/>
      <w:r w:rsidRPr="003270E1">
        <w:rPr>
          <w:b/>
        </w:rPr>
        <w:t>addClient</w:t>
      </w:r>
      <w:proofErr w:type="spellEnd"/>
      <w:r>
        <w:t xml:space="preserve"> » à notre </w:t>
      </w:r>
      <w:proofErr w:type="spellStart"/>
      <w:r>
        <w:t>controller</w:t>
      </w:r>
      <w:proofErr w:type="spellEnd"/>
      <w:r>
        <w:t> :</w:t>
      </w:r>
    </w:p>
    <w:p w:rsidR="00DF06AA" w:rsidRDefault="00DF06AA" w:rsidP="005825AE"/>
    <w:p w:rsidR="00E66A9B" w:rsidRPr="00E66A9B" w:rsidRDefault="00E66A9B" w:rsidP="00E66A9B">
      <w:pPr>
        <w:autoSpaceDE w:val="0"/>
        <w:autoSpaceDN w:val="0"/>
        <w:adjustRightInd w:val="0"/>
        <w:spacing w:after="0" w:line="240" w:lineRule="auto"/>
        <w:rPr>
          <w:rFonts w:ascii="Consolas" w:hAnsi="Consolas" w:cs="Consolas"/>
          <w:color w:val="000000"/>
          <w:sz w:val="19"/>
          <w:szCs w:val="19"/>
          <w:highlight w:val="white"/>
          <w:lang w:val="en-US"/>
        </w:rPr>
      </w:pPr>
      <w:r w:rsidRPr="00E66A9B">
        <w:rPr>
          <w:rFonts w:ascii="Consolas" w:hAnsi="Consolas" w:cs="Consolas"/>
          <w:color w:val="000000"/>
          <w:sz w:val="19"/>
          <w:szCs w:val="19"/>
          <w:highlight w:val="white"/>
          <w:lang w:val="en-US"/>
        </w:rPr>
        <w:t>$</w:t>
      </w:r>
      <w:proofErr w:type="spellStart"/>
      <w:r w:rsidRPr="00E66A9B">
        <w:rPr>
          <w:rFonts w:ascii="Consolas" w:hAnsi="Consolas" w:cs="Consolas"/>
          <w:color w:val="000000"/>
          <w:sz w:val="19"/>
          <w:szCs w:val="19"/>
          <w:highlight w:val="white"/>
          <w:lang w:val="en-US"/>
        </w:rPr>
        <w:t>scope.addClient</w:t>
      </w:r>
      <w:proofErr w:type="spellEnd"/>
      <w:r w:rsidRPr="00E66A9B">
        <w:rPr>
          <w:rFonts w:ascii="Consolas" w:hAnsi="Consolas" w:cs="Consolas"/>
          <w:color w:val="000000"/>
          <w:sz w:val="19"/>
          <w:szCs w:val="19"/>
          <w:highlight w:val="white"/>
          <w:lang w:val="en-US"/>
        </w:rPr>
        <w:t xml:space="preserve"> = </w:t>
      </w:r>
      <w:r w:rsidRPr="00E66A9B">
        <w:rPr>
          <w:rFonts w:ascii="Consolas" w:hAnsi="Consolas" w:cs="Consolas"/>
          <w:color w:val="0000FF"/>
          <w:sz w:val="19"/>
          <w:szCs w:val="19"/>
          <w:highlight w:val="white"/>
          <w:lang w:val="en-US"/>
        </w:rPr>
        <w:t>function</w:t>
      </w:r>
      <w:r w:rsidRPr="00E66A9B">
        <w:rPr>
          <w:rFonts w:ascii="Consolas" w:hAnsi="Consolas" w:cs="Consolas"/>
          <w:color w:val="000000"/>
          <w:sz w:val="19"/>
          <w:szCs w:val="19"/>
          <w:highlight w:val="white"/>
          <w:lang w:val="en-US"/>
        </w:rPr>
        <w:t xml:space="preserve"> () {</w:t>
      </w:r>
    </w:p>
    <w:p w:rsidR="00E66A9B" w:rsidRPr="00E66A9B" w:rsidRDefault="00E66A9B" w:rsidP="00E66A9B">
      <w:pPr>
        <w:autoSpaceDE w:val="0"/>
        <w:autoSpaceDN w:val="0"/>
        <w:adjustRightInd w:val="0"/>
        <w:spacing w:after="0" w:line="240" w:lineRule="auto"/>
        <w:rPr>
          <w:rFonts w:ascii="Consolas" w:hAnsi="Consolas" w:cs="Consolas"/>
          <w:color w:val="000000"/>
          <w:sz w:val="19"/>
          <w:szCs w:val="19"/>
          <w:highlight w:val="white"/>
          <w:lang w:val="en-US"/>
        </w:rPr>
      </w:pPr>
      <w:r w:rsidRPr="00E66A9B">
        <w:rPr>
          <w:rFonts w:ascii="Consolas" w:hAnsi="Consolas" w:cs="Consolas"/>
          <w:color w:val="000000"/>
          <w:sz w:val="19"/>
          <w:szCs w:val="19"/>
          <w:highlight w:val="white"/>
          <w:lang w:val="en-US"/>
        </w:rPr>
        <w:t xml:space="preserve">    $</w:t>
      </w:r>
      <w:proofErr w:type="spellStart"/>
      <w:proofErr w:type="gramStart"/>
      <w:r w:rsidRPr="00E66A9B">
        <w:rPr>
          <w:rFonts w:ascii="Consolas" w:hAnsi="Consolas" w:cs="Consolas"/>
          <w:color w:val="000000"/>
          <w:sz w:val="19"/>
          <w:szCs w:val="19"/>
          <w:highlight w:val="white"/>
          <w:lang w:val="en-US"/>
        </w:rPr>
        <w:t>scope.clients.push</w:t>
      </w:r>
      <w:proofErr w:type="spellEnd"/>
      <w:r w:rsidRPr="00E66A9B">
        <w:rPr>
          <w:rFonts w:ascii="Consolas" w:hAnsi="Consolas" w:cs="Consolas"/>
          <w:color w:val="000000"/>
          <w:sz w:val="19"/>
          <w:szCs w:val="19"/>
          <w:highlight w:val="white"/>
          <w:lang w:val="en-US"/>
        </w:rPr>
        <w:t>(</w:t>
      </w:r>
      <w:proofErr w:type="gramEnd"/>
      <w:r w:rsidRPr="00E66A9B">
        <w:rPr>
          <w:rFonts w:ascii="Consolas" w:hAnsi="Consolas" w:cs="Consolas"/>
          <w:color w:val="000000"/>
          <w:sz w:val="19"/>
          <w:szCs w:val="19"/>
          <w:highlight w:val="white"/>
          <w:lang w:val="en-US"/>
        </w:rPr>
        <w:t xml:space="preserve">{ gender: Genders[0], name: </w:t>
      </w:r>
      <w:r w:rsidRPr="00E66A9B">
        <w:rPr>
          <w:rFonts w:ascii="Consolas" w:hAnsi="Consolas" w:cs="Consolas"/>
          <w:color w:val="A31515"/>
          <w:sz w:val="19"/>
          <w:szCs w:val="19"/>
          <w:highlight w:val="white"/>
          <w:lang w:val="en-US"/>
        </w:rPr>
        <w:t>"Inconnu"</w:t>
      </w:r>
      <w:r w:rsidRPr="00E66A9B">
        <w:rPr>
          <w:rFonts w:ascii="Consolas" w:hAnsi="Consolas" w:cs="Consolas"/>
          <w:color w:val="000000"/>
          <w:sz w:val="19"/>
          <w:szCs w:val="19"/>
          <w:highlight w:val="white"/>
          <w:lang w:val="en-US"/>
        </w:rPr>
        <w:t>, age: 0 });</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6AA" w:rsidRDefault="00DF06AA" w:rsidP="00E66A9B">
      <w:pPr>
        <w:autoSpaceDE w:val="0"/>
        <w:autoSpaceDN w:val="0"/>
        <w:adjustRightInd w:val="0"/>
        <w:spacing w:after="0" w:line="240" w:lineRule="auto"/>
        <w:rPr>
          <w:rFonts w:ascii="Consolas" w:hAnsi="Consolas" w:cs="Consolas"/>
          <w:color w:val="000000"/>
          <w:sz w:val="19"/>
          <w:szCs w:val="19"/>
          <w:highlight w:val="white"/>
        </w:rPr>
      </w:pP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scope.removeClient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function</w:t>
      </w:r>
      <w:proofErr w:type="spellEnd"/>
      <w:r>
        <w:rPr>
          <w:rFonts w:ascii="Consolas" w:hAnsi="Consolas" w:cs="Consolas"/>
          <w:color w:val="000000"/>
          <w:sz w:val="19"/>
          <w:szCs w:val="19"/>
          <w:highlight w:val="white"/>
        </w:rPr>
        <w:t xml:space="preserve"> (client) {</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w:t>
      </w:r>
      <w:proofErr w:type="spellStart"/>
      <w:proofErr w:type="gramStart"/>
      <w:r>
        <w:rPr>
          <w:rFonts w:ascii="Consolas" w:hAnsi="Consolas" w:cs="Consolas"/>
          <w:color w:val="000000"/>
          <w:sz w:val="19"/>
          <w:szCs w:val="19"/>
          <w:highlight w:val="white"/>
        </w:rPr>
        <w:t>scope.clients.indexOf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client);</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scope.clients.splice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index, 1);</w:t>
      </w:r>
    </w:p>
    <w:p w:rsidR="00E66A9B" w:rsidRDefault="00E66A9B" w:rsidP="00E66A9B">
      <w:pPr>
        <w:rPr>
          <w:rFonts w:ascii="Consolas" w:hAnsi="Consolas" w:cs="Consolas"/>
          <w:color w:val="000000"/>
          <w:sz w:val="19"/>
          <w:szCs w:val="19"/>
        </w:rPr>
      </w:pPr>
      <w:r>
        <w:rPr>
          <w:rFonts w:ascii="Consolas" w:hAnsi="Consolas" w:cs="Consolas"/>
          <w:color w:val="000000"/>
          <w:sz w:val="19"/>
          <w:szCs w:val="19"/>
          <w:highlight w:val="white"/>
        </w:rPr>
        <w:t>};</w:t>
      </w:r>
    </w:p>
    <w:p w:rsidR="00DF06AA" w:rsidRDefault="00DF06AA" w:rsidP="00E66A9B"/>
    <w:p w:rsidR="00E66A9B" w:rsidRDefault="00E66A9B" w:rsidP="005825AE">
      <w:proofErr w:type="spellStart"/>
      <w:r w:rsidRPr="003270E1">
        <w:rPr>
          <w:b/>
        </w:rPr>
        <w:t>addClient</w:t>
      </w:r>
      <w:proofErr w:type="spellEnd"/>
      <w:r>
        <w:t xml:space="preserve"> ajoute seulement un nouveau client à notre collection grâce à la fonction JavaScript </w:t>
      </w:r>
      <w:proofErr w:type="gramStart"/>
      <w:r w:rsidRPr="003270E1">
        <w:rPr>
          <w:b/>
        </w:rPr>
        <w:t>push(</w:t>
      </w:r>
      <w:proofErr w:type="gramEnd"/>
      <w:r w:rsidRPr="003270E1">
        <w:rPr>
          <w:b/>
        </w:rPr>
        <w:t>)</w:t>
      </w:r>
      <w:r>
        <w:t xml:space="preserve"> et </w:t>
      </w:r>
      <w:proofErr w:type="spellStart"/>
      <w:r w:rsidRPr="003270E1">
        <w:rPr>
          <w:b/>
        </w:rPr>
        <w:t>removeClient</w:t>
      </w:r>
      <w:proofErr w:type="spellEnd"/>
      <w:r>
        <w:t xml:space="preserve"> supprime un client avec</w:t>
      </w:r>
      <w:r w:rsidR="003270E1">
        <w:t xml:space="preserve"> la fonction</w:t>
      </w:r>
      <w:r>
        <w:t xml:space="preserve"> </w:t>
      </w:r>
      <w:proofErr w:type="spellStart"/>
      <w:r w:rsidRPr="003270E1">
        <w:rPr>
          <w:b/>
        </w:rPr>
        <w:t>splice</w:t>
      </w:r>
      <w:proofErr w:type="spellEnd"/>
      <w:r>
        <w:t>.</w:t>
      </w:r>
    </w:p>
    <w:p w:rsidR="00F70D61" w:rsidRDefault="00E66A9B">
      <w:r>
        <w:t>Simple n’est-ce pas ? Passons maintenant à Knockout, nous verrons que son comportement est très proche de celui d’</w:t>
      </w:r>
      <w:proofErr w:type="spellStart"/>
      <w:r>
        <w:t>AngularJS</w:t>
      </w:r>
      <w:proofErr w:type="spellEnd"/>
      <w:r>
        <w:t>.</w:t>
      </w:r>
      <w:r w:rsidR="00F70D61">
        <w:br w:type="page"/>
      </w:r>
    </w:p>
    <w:p w:rsidR="00B770A5" w:rsidRDefault="00F70D61" w:rsidP="00F70D61">
      <w:pPr>
        <w:pStyle w:val="Heading2"/>
      </w:pPr>
      <w:r>
        <w:lastRenderedPageBreak/>
        <w:t>Knockout :</w:t>
      </w:r>
    </w:p>
    <w:p w:rsidR="003C0BA7" w:rsidRDefault="00F70D61" w:rsidP="00F70D61">
      <w:r>
        <w:t xml:space="preserve">Knockout </w:t>
      </w:r>
      <w:r w:rsidR="002C1375">
        <w:t>utilise le</w:t>
      </w:r>
      <w:r>
        <w:t xml:space="preserve"> pattern MVVM. </w:t>
      </w:r>
      <w:r w:rsidR="007141DA">
        <w:t>Une petite explication de ce pattern qui permet de garder une organisation simple d’une application graphique:</w:t>
      </w:r>
    </w:p>
    <w:p w:rsidR="003C0BA7" w:rsidRDefault="003C0BA7" w:rsidP="003C0BA7">
      <w:pPr>
        <w:pStyle w:val="ListParagraph"/>
        <w:numPr>
          <w:ilvl w:val="0"/>
          <w:numId w:val="1"/>
        </w:numPr>
      </w:pPr>
      <w:r>
        <w:t xml:space="preserve">Le </w:t>
      </w:r>
      <w:r w:rsidR="002C1375">
        <w:t>« </w:t>
      </w:r>
      <w:r w:rsidR="00F70D61" w:rsidRPr="003C0BA7">
        <w:rPr>
          <w:b/>
        </w:rPr>
        <w:t>mod</w:t>
      </w:r>
      <w:r w:rsidRPr="003C0BA7">
        <w:rPr>
          <w:b/>
        </w:rPr>
        <w:t>e</w:t>
      </w:r>
      <w:r w:rsidR="00F70D61" w:rsidRPr="003C0BA7">
        <w:rPr>
          <w:b/>
        </w:rPr>
        <w:t>l</w:t>
      </w:r>
      <w:r w:rsidR="002C1375">
        <w:t> »</w:t>
      </w:r>
      <w:r>
        <w:t>:</w:t>
      </w:r>
      <w:r w:rsidR="00F70D61">
        <w:t xml:space="preserve"> indépendant de l’interface graphique c’est lui qui stocke les informations </w:t>
      </w:r>
      <w:r w:rsidR="002C1375">
        <w:t>(</w:t>
      </w:r>
      <w:r w:rsidR="00F70D61">
        <w:t xml:space="preserve">généralement en base de </w:t>
      </w:r>
      <w:r w:rsidR="00731050">
        <w:t>données</w:t>
      </w:r>
      <w:r w:rsidR="002C1375">
        <w:t xml:space="preserve">). Dans cet article nous n’aborderons pas la persistance des données en base. </w:t>
      </w:r>
    </w:p>
    <w:p w:rsidR="00F70D61" w:rsidRDefault="002C1375" w:rsidP="003C0BA7">
      <w:pPr>
        <w:pStyle w:val="ListParagraph"/>
        <w:numPr>
          <w:ilvl w:val="0"/>
          <w:numId w:val="1"/>
        </w:numPr>
      </w:pPr>
      <w:r>
        <w:t>Le « </w:t>
      </w:r>
      <w:proofErr w:type="spellStart"/>
      <w:r w:rsidRPr="003C0BA7">
        <w:rPr>
          <w:b/>
        </w:rPr>
        <w:t>view</w:t>
      </w:r>
      <w:proofErr w:type="spellEnd"/>
      <w:r w:rsidRPr="003C0BA7">
        <w:rPr>
          <w:b/>
        </w:rPr>
        <w:t xml:space="preserve"> model</w:t>
      </w:r>
      <w:r>
        <w:t> »</w:t>
      </w:r>
      <w:r w:rsidR="003C0BA7">
        <w:t> :</w:t>
      </w:r>
      <w:r>
        <w:t xml:space="preserve"> est une représentation des données en code seulement</w:t>
      </w:r>
      <w:r w:rsidR="003C0BA7">
        <w:t xml:space="preserve"> (ici en </w:t>
      </w:r>
      <w:proofErr w:type="spellStart"/>
      <w:r w:rsidR="003C0BA7">
        <w:t>Javascript</w:t>
      </w:r>
      <w:proofErr w:type="spellEnd"/>
      <w:r w:rsidR="003C0BA7">
        <w:t>)</w:t>
      </w:r>
      <w:r>
        <w:t xml:space="preserve">, par exemple une liste de donnée avec </w:t>
      </w:r>
      <w:r w:rsidR="003C0BA7">
        <w:t>d</w:t>
      </w:r>
      <w:r>
        <w:t>es fonction</w:t>
      </w:r>
      <w:r w:rsidR="003C0BA7">
        <w:t>s</w:t>
      </w:r>
      <w:r>
        <w:t xml:space="preserve"> permettant d’ajouter ou supprimer des </w:t>
      </w:r>
      <w:r w:rsidR="003C0BA7">
        <w:t xml:space="preserve">éléments, </w:t>
      </w:r>
      <w:proofErr w:type="spellStart"/>
      <w:r w:rsidR="003C0BA7">
        <w:t>etc</w:t>
      </w:r>
      <w:proofErr w:type="spellEnd"/>
      <w:r w:rsidR="003C0BA7">
        <w:t xml:space="preserve"> … Ce sont des données non sauvegardé sans lien avec l’interface graphique puisqu’il n’y a aucune notion d’affichage ou de boutons.</w:t>
      </w:r>
    </w:p>
    <w:p w:rsidR="003C0BA7" w:rsidRPr="00F70D61" w:rsidRDefault="003C0BA7" w:rsidP="003C0BA7">
      <w:pPr>
        <w:pStyle w:val="ListParagraph"/>
        <w:numPr>
          <w:ilvl w:val="0"/>
          <w:numId w:val="1"/>
        </w:numPr>
      </w:pPr>
      <w:r>
        <w:t>La « </w:t>
      </w:r>
      <w:proofErr w:type="spellStart"/>
      <w:r w:rsidRPr="003C0BA7">
        <w:rPr>
          <w:b/>
        </w:rPr>
        <w:t>view</w:t>
      </w:r>
      <w:proofErr w:type="spellEnd"/>
      <w:r>
        <w:t> » : affiche les informations du « </w:t>
      </w:r>
      <w:proofErr w:type="spellStart"/>
      <w:r w:rsidRPr="003C0BA7">
        <w:rPr>
          <w:b/>
        </w:rPr>
        <w:t>view</w:t>
      </w:r>
      <w:proofErr w:type="spellEnd"/>
      <w:r w:rsidRPr="003C0BA7">
        <w:rPr>
          <w:b/>
        </w:rPr>
        <w:t xml:space="preserve"> model</w:t>
      </w:r>
      <w:r>
        <w:t> »</w:t>
      </w:r>
      <w:r w:rsidR="003949D0">
        <w:t xml:space="preserve">, envoi des commandes tel </w:t>
      </w:r>
      <w:r w:rsidR="007F03BC">
        <w:t>qu’</w:t>
      </w:r>
      <w:r w:rsidR="003949D0">
        <w:t xml:space="preserve">un clique sur un bouton, et </w:t>
      </w:r>
      <w:r w:rsidR="007F03BC">
        <w:t xml:space="preserve">est automatiquement mis </w:t>
      </w:r>
      <w:proofErr w:type="spellStart"/>
      <w:proofErr w:type="gramStart"/>
      <w:r w:rsidR="007F03BC">
        <w:t>a</w:t>
      </w:r>
      <w:proofErr w:type="spellEnd"/>
      <w:proofErr w:type="gramEnd"/>
      <w:r w:rsidR="007F03BC">
        <w:t xml:space="preserve"> jour</w:t>
      </w:r>
      <w:r w:rsidR="003949D0">
        <w:t xml:space="preserve"> dès qu’il y a un changement sur le « </w:t>
      </w:r>
      <w:proofErr w:type="spellStart"/>
      <w:r w:rsidR="003949D0" w:rsidRPr="00AF1552">
        <w:rPr>
          <w:b/>
        </w:rPr>
        <w:t>view</w:t>
      </w:r>
      <w:proofErr w:type="spellEnd"/>
      <w:r w:rsidR="003949D0" w:rsidRPr="00AF1552">
        <w:rPr>
          <w:b/>
        </w:rPr>
        <w:t xml:space="preserve"> model</w:t>
      </w:r>
      <w:r w:rsidR="003949D0">
        <w:t> »</w:t>
      </w:r>
    </w:p>
    <w:p w:rsidR="00E66A9B" w:rsidRDefault="00B770A5" w:rsidP="005825AE">
      <w:r>
        <w:t>Avec Knockout</w:t>
      </w:r>
      <w:r w:rsidR="007E581D">
        <w:t xml:space="preserve"> il faut lier manuellement le modèle à la vue</w:t>
      </w:r>
      <w:r w:rsidR="007141DA">
        <w:t xml:space="preserve">. </w:t>
      </w:r>
      <w:r>
        <w:t xml:space="preserve">Commençons </w:t>
      </w:r>
      <w:r w:rsidR="007141DA">
        <w:t xml:space="preserve">donc </w:t>
      </w:r>
      <w:r>
        <w:t xml:space="preserve">par modifier notre modèle, </w:t>
      </w:r>
      <w:proofErr w:type="spellStart"/>
      <w:r>
        <w:t>Genders</w:t>
      </w:r>
      <w:proofErr w:type="spellEnd"/>
      <w:r>
        <w:t xml:space="preserve"> </w:t>
      </w:r>
      <w:r w:rsidR="007141DA">
        <w:t>n’</w:t>
      </w:r>
      <w:r>
        <w:t xml:space="preserve">étant </w:t>
      </w:r>
      <w:r w:rsidR="007141DA">
        <w:t>pas modifiable sa structure ne change pas :</w:t>
      </w:r>
    </w:p>
    <w:p w:rsidR="00240DA0" w:rsidRDefault="00240DA0" w:rsidP="00544582">
      <w:pPr>
        <w:pStyle w:val="Heading3"/>
      </w:pPr>
    </w:p>
    <w:p w:rsidR="00DF06AA" w:rsidRPr="00C25FA7" w:rsidRDefault="00544582" w:rsidP="00544582">
      <w:pPr>
        <w:pStyle w:val="Heading3"/>
        <w:rPr>
          <w:lang w:val="en-US"/>
        </w:rPr>
      </w:pPr>
      <w:proofErr w:type="spellStart"/>
      <w:r w:rsidRPr="00C25FA7">
        <w:rPr>
          <w:lang w:val="en-US"/>
        </w:rPr>
        <w:t>Templating</w:t>
      </w:r>
      <w:proofErr w:type="spellEnd"/>
      <w:r w:rsidRPr="00C25FA7">
        <w:rPr>
          <w:lang w:val="en-US"/>
        </w:rPr>
        <w:t xml:space="preserve"> simple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770A5">
        <w:rPr>
          <w:rFonts w:ascii="Consolas" w:hAnsi="Consolas" w:cs="Consolas"/>
          <w:color w:val="0000FF"/>
          <w:sz w:val="19"/>
          <w:szCs w:val="19"/>
          <w:highlight w:val="white"/>
          <w:lang w:val="en-US"/>
        </w:rPr>
        <w:t>var</w:t>
      </w:r>
      <w:proofErr w:type="spellEnd"/>
      <w:proofErr w:type="gramEnd"/>
      <w:r w:rsidRPr="00B770A5">
        <w:rPr>
          <w:rFonts w:ascii="Consolas" w:hAnsi="Consolas" w:cs="Consolas"/>
          <w:color w:val="000000"/>
          <w:sz w:val="19"/>
          <w:szCs w:val="19"/>
          <w:highlight w:val="white"/>
          <w:lang w:val="en-US"/>
        </w:rPr>
        <w:t xml:space="preserve"> Genders = [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id</w:t>
      </w:r>
      <w:proofErr w:type="gramEnd"/>
      <w:r w:rsidRPr="00B770A5">
        <w:rPr>
          <w:rFonts w:ascii="Consolas" w:hAnsi="Consolas" w:cs="Consolas"/>
          <w:color w:val="000000"/>
          <w:sz w:val="19"/>
          <w:szCs w:val="19"/>
          <w:highlight w:val="white"/>
          <w:lang w:val="en-US"/>
        </w:rPr>
        <w:t>: 0,</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key</w:t>
      </w:r>
      <w:proofErr w:type="gramEnd"/>
      <w:r w:rsidRPr="00B770A5">
        <w:rPr>
          <w:rFonts w:ascii="Consolas" w:hAnsi="Consolas" w:cs="Consolas"/>
          <w:color w:val="000000"/>
          <w:sz w:val="19"/>
          <w:szCs w:val="19"/>
          <w:highlight w:val="white"/>
          <w:lang w:val="en-US"/>
        </w:rPr>
        <w:t xml:space="preserve">: </w:t>
      </w:r>
      <w:r w:rsidRPr="00B770A5">
        <w:rPr>
          <w:rFonts w:ascii="Consolas" w:hAnsi="Consolas" w:cs="Consolas"/>
          <w:color w:val="A31515"/>
          <w:sz w:val="19"/>
          <w:szCs w:val="19"/>
          <w:highlight w:val="white"/>
          <w:lang w:val="en-US"/>
        </w:rPr>
        <w:t>"</w:t>
      </w:r>
      <w:proofErr w:type="spellStart"/>
      <w:r w:rsidRPr="00B770A5">
        <w:rPr>
          <w:rFonts w:ascii="Consolas" w:hAnsi="Consolas" w:cs="Consolas"/>
          <w:color w:val="A31515"/>
          <w:sz w:val="19"/>
          <w:szCs w:val="19"/>
          <w:highlight w:val="white"/>
          <w:lang w:val="en-US"/>
        </w:rPr>
        <w:t>Mr</w:t>
      </w:r>
      <w:proofErr w:type="spellEnd"/>
      <w:r w:rsidRPr="00B770A5">
        <w:rPr>
          <w:rFonts w:ascii="Consolas" w:hAnsi="Consolas" w:cs="Consolas"/>
          <w:color w:val="A31515"/>
          <w:sz w:val="19"/>
          <w:szCs w:val="19"/>
          <w:highlight w:val="white"/>
          <w:lang w:val="en-US"/>
        </w:rPr>
        <w:t>"</w:t>
      </w:r>
      <w:r w:rsidRPr="00B770A5">
        <w:rPr>
          <w:rFonts w:ascii="Consolas" w:hAnsi="Consolas" w:cs="Consolas"/>
          <w:color w:val="000000"/>
          <w:sz w:val="19"/>
          <w:szCs w:val="19"/>
          <w:highlight w:val="white"/>
          <w:lang w:val="en-US"/>
        </w:rPr>
        <w:t>,</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value</w:t>
      </w:r>
      <w:proofErr w:type="gramEnd"/>
      <w:r w:rsidRPr="00B770A5">
        <w:rPr>
          <w:rFonts w:ascii="Consolas" w:hAnsi="Consolas" w:cs="Consolas"/>
          <w:color w:val="000000"/>
          <w:sz w:val="19"/>
          <w:szCs w:val="19"/>
          <w:highlight w:val="white"/>
          <w:lang w:val="en-US"/>
        </w:rPr>
        <w:t xml:space="preserve">: </w:t>
      </w:r>
      <w:r w:rsidRPr="00B770A5">
        <w:rPr>
          <w:rFonts w:ascii="Consolas" w:hAnsi="Consolas" w:cs="Consolas"/>
          <w:color w:val="A31515"/>
          <w:sz w:val="19"/>
          <w:szCs w:val="19"/>
          <w:highlight w:val="white"/>
          <w:lang w:val="en-US"/>
        </w:rPr>
        <w:t>"Monsieur"</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00"/>
          <w:sz w:val="19"/>
          <w:szCs w:val="19"/>
          <w:highlight w:val="white"/>
          <w:lang w:val="en-US"/>
        </w:rPr>
        <w:t>id</w:t>
      </w:r>
      <w:proofErr w:type="gramEnd"/>
      <w:r w:rsidRPr="00B770A5">
        <w:rPr>
          <w:rFonts w:ascii="Consolas" w:hAnsi="Consolas" w:cs="Consolas"/>
          <w:color w:val="000000"/>
          <w:sz w:val="19"/>
          <w:szCs w:val="19"/>
          <w:highlight w:val="white"/>
          <w:lang w:val="en-US"/>
        </w:rPr>
        <w:t>: 1,</w:t>
      </w:r>
    </w:p>
    <w:p w:rsidR="00B770A5" w:rsidRPr="00F8304D"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Change w:id="88" w:author="FELTZ, JEAN-LUC" w:date="2014-12-08T14:00:00Z">
            <w:rPr>
              <w:rFonts w:ascii="Consolas" w:hAnsi="Consolas" w:cs="Consolas"/>
              <w:color w:val="000000"/>
              <w:sz w:val="19"/>
              <w:szCs w:val="19"/>
              <w:highlight w:val="white"/>
            </w:rPr>
          </w:rPrChange>
        </w:rPr>
      </w:pPr>
      <w:r w:rsidRPr="00B770A5">
        <w:rPr>
          <w:rFonts w:ascii="Consolas" w:hAnsi="Consolas" w:cs="Consolas"/>
          <w:color w:val="000000"/>
          <w:sz w:val="19"/>
          <w:szCs w:val="19"/>
          <w:highlight w:val="white"/>
          <w:lang w:val="en-US"/>
        </w:rPr>
        <w:t xml:space="preserve">        </w:t>
      </w:r>
      <w:proofErr w:type="gramStart"/>
      <w:r w:rsidRPr="00F8304D">
        <w:rPr>
          <w:rFonts w:ascii="Consolas" w:hAnsi="Consolas" w:cs="Consolas"/>
          <w:color w:val="000000"/>
          <w:sz w:val="19"/>
          <w:szCs w:val="19"/>
          <w:highlight w:val="white"/>
          <w:lang w:val="en-US"/>
          <w:rPrChange w:id="89" w:author="FELTZ, JEAN-LUC" w:date="2014-12-08T14:00:00Z">
            <w:rPr>
              <w:rFonts w:ascii="Consolas" w:hAnsi="Consolas" w:cs="Consolas"/>
              <w:color w:val="000000"/>
              <w:sz w:val="19"/>
              <w:szCs w:val="19"/>
              <w:highlight w:val="white"/>
            </w:rPr>
          </w:rPrChange>
        </w:rPr>
        <w:t>key</w:t>
      </w:r>
      <w:proofErr w:type="gramEnd"/>
      <w:r w:rsidRPr="00F8304D">
        <w:rPr>
          <w:rFonts w:ascii="Consolas" w:hAnsi="Consolas" w:cs="Consolas"/>
          <w:color w:val="000000"/>
          <w:sz w:val="19"/>
          <w:szCs w:val="19"/>
          <w:highlight w:val="white"/>
          <w:lang w:val="en-US"/>
          <w:rPrChange w:id="90" w:author="FELTZ, JEAN-LUC" w:date="2014-12-08T14:00:00Z">
            <w:rPr>
              <w:rFonts w:ascii="Consolas" w:hAnsi="Consolas" w:cs="Consolas"/>
              <w:color w:val="000000"/>
              <w:sz w:val="19"/>
              <w:szCs w:val="19"/>
              <w:highlight w:val="white"/>
            </w:rPr>
          </w:rPrChange>
        </w:rPr>
        <w:t xml:space="preserve">: </w:t>
      </w:r>
      <w:r w:rsidRPr="00F8304D">
        <w:rPr>
          <w:rFonts w:ascii="Consolas" w:hAnsi="Consolas" w:cs="Consolas"/>
          <w:color w:val="A31515"/>
          <w:sz w:val="19"/>
          <w:szCs w:val="19"/>
          <w:highlight w:val="white"/>
          <w:lang w:val="en-US"/>
          <w:rPrChange w:id="91" w:author="FELTZ, JEAN-LUC" w:date="2014-12-08T14:00:00Z">
            <w:rPr>
              <w:rFonts w:ascii="Consolas" w:hAnsi="Consolas" w:cs="Consolas"/>
              <w:color w:val="A31515"/>
              <w:sz w:val="19"/>
              <w:szCs w:val="19"/>
              <w:highlight w:val="white"/>
            </w:rPr>
          </w:rPrChange>
        </w:rPr>
        <w:t>"</w:t>
      </w:r>
      <w:proofErr w:type="spellStart"/>
      <w:r w:rsidRPr="00F8304D">
        <w:rPr>
          <w:rFonts w:ascii="Consolas" w:hAnsi="Consolas" w:cs="Consolas"/>
          <w:color w:val="A31515"/>
          <w:sz w:val="19"/>
          <w:szCs w:val="19"/>
          <w:highlight w:val="white"/>
          <w:lang w:val="en-US"/>
          <w:rPrChange w:id="92" w:author="FELTZ, JEAN-LUC" w:date="2014-12-08T14:00:00Z">
            <w:rPr>
              <w:rFonts w:ascii="Consolas" w:hAnsi="Consolas" w:cs="Consolas"/>
              <w:color w:val="A31515"/>
              <w:sz w:val="19"/>
              <w:szCs w:val="19"/>
              <w:highlight w:val="white"/>
            </w:rPr>
          </w:rPrChange>
        </w:rPr>
        <w:t>Mme</w:t>
      </w:r>
      <w:proofErr w:type="spellEnd"/>
      <w:r w:rsidRPr="00F8304D">
        <w:rPr>
          <w:rFonts w:ascii="Consolas" w:hAnsi="Consolas" w:cs="Consolas"/>
          <w:color w:val="A31515"/>
          <w:sz w:val="19"/>
          <w:szCs w:val="19"/>
          <w:highlight w:val="white"/>
          <w:lang w:val="en-US"/>
          <w:rPrChange w:id="93" w:author="FELTZ, JEAN-LUC" w:date="2014-12-08T14:00:00Z">
            <w:rPr>
              <w:rFonts w:ascii="Consolas" w:hAnsi="Consolas" w:cs="Consolas"/>
              <w:color w:val="A31515"/>
              <w:sz w:val="19"/>
              <w:szCs w:val="19"/>
              <w:highlight w:val="white"/>
            </w:rPr>
          </w:rPrChange>
        </w:rPr>
        <w:t>"</w:t>
      </w:r>
      <w:r w:rsidRPr="00F8304D">
        <w:rPr>
          <w:rFonts w:ascii="Consolas" w:hAnsi="Consolas" w:cs="Consolas"/>
          <w:color w:val="000000"/>
          <w:sz w:val="19"/>
          <w:szCs w:val="19"/>
          <w:highlight w:val="white"/>
          <w:lang w:val="en-US"/>
          <w:rPrChange w:id="94" w:author="FELTZ, JEAN-LUC" w:date="2014-12-08T14:00:00Z">
            <w:rPr>
              <w:rFonts w:ascii="Consolas" w:hAnsi="Consolas" w:cs="Consolas"/>
              <w:color w:val="000000"/>
              <w:sz w:val="19"/>
              <w:szCs w:val="19"/>
              <w:highlight w:val="white"/>
            </w:rPr>
          </w:rPrChange>
        </w:rPr>
        <w:t>,</w:t>
      </w:r>
    </w:p>
    <w:p w:rsidR="00B770A5" w:rsidRPr="00F8304D"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Change w:id="95" w:author="FELTZ, JEAN-LUC" w:date="2014-12-08T14:00:00Z">
            <w:rPr>
              <w:rFonts w:ascii="Consolas" w:hAnsi="Consolas" w:cs="Consolas"/>
              <w:color w:val="000000"/>
              <w:sz w:val="19"/>
              <w:szCs w:val="19"/>
              <w:highlight w:val="white"/>
            </w:rPr>
          </w:rPrChange>
        </w:rPr>
      </w:pPr>
      <w:r w:rsidRPr="00F8304D">
        <w:rPr>
          <w:rFonts w:ascii="Consolas" w:hAnsi="Consolas" w:cs="Consolas"/>
          <w:color w:val="000000"/>
          <w:sz w:val="19"/>
          <w:szCs w:val="19"/>
          <w:highlight w:val="white"/>
          <w:lang w:val="en-US"/>
          <w:rPrChange w:id="96" w:author="FELTZ, JEAN-LUC" w:date="2014-12-08T14:00:00Z">
            <w:rPr>
              <w:rFonts w:ascii="Consolas" w:hAnsi="Consolas" w:cs="Consolas"/>
              <w:color w:val="000000"/>
              <w:sz w:val="19"/>
              <w:szCs w:val="19"/>
              <w:highlight w:val="white"/>
            </w:rPr>
          </w:rPrChange>
        </w:rPr>
        <w:t xml:space="preserve">        </w:t>
      </w:r>
      <w:proofErr w:type="gramStart"/>
      <w:r w:rsidRPr="00F8304D">
        <w:rPr>
          <w:rFonts w:ascii="Consolas" w:hAnsi="Consolas" w:cs="Consolas"/>
          <w:color w:val="000000"/>
          <w:sz w:val="19"/>
          <w:szCs w:val="19"/>
          <w:highlight w:val="white"/>
          <w:lang w:val="en-US"/>
          <w:rPrChange w:id="97" w:author="FELTZ, JEAN-LUC" w:date="2014-12-08T14:00:00Z">
            <w:rPr>
              <w:rFonts w:ascii="Consolas" w:hAnsi="Consolas" w:cs="Consolas"/>
              <w:color w:val="000000"/>
              <w:sz w:val="19"/>
              <w:szCs w:val="19"/>
              <w:highlight w:val="white"/>
            </w:rPr>
          </w:rPrChange>
        </w:rPr>
        <w:t>value</w:t>
      </w:r>
      <w:proofErr w:type="gramEnd"/>
      <w:r w:rsidRPr="00F8304D">
        <w:rPr>
          <w:rFonts w:ascii="Consolas" w:hAnsi="Consolas" w:cs="Consolas"/>
          <w:color w:val="000000"/>
          <w:sz w:val="19"/>
          <w:szCs w:val="19"/>
          <w:highlight w:val="white"/>
          <w:lang w:val="en-US"/>
          <w:rPrChange w:id="98" w:author="FELTZ, JEAN-LUC" w:date="2014-12-08T14:00:00Z">
            <w:rPr>
              <w:rFonts w:ascii="Consolas" w:hAnsi="Consolas" w:cs="Consolas"/>
              <w:color w:val="000000"/>
              <w:sz w:val="19"/>
              <w:szCs w:val="19"/>
              <w:highlight w:val="white"/>
            </w:rPr>
          </w:rPrChange>
        </w:rPr>
        <w:t xml:space="preserve">: </w:t>
      </w:r>
      <w:r w:rsidRPr="00F8304D">
        <w:rPr>
          <w:rFonts w:ascii="Consolas" w:hAnsi="Consolas" w:cs="Consolas"/>
          <w:color w:val="A31515"/>
          <w:sz w:val="19"/>
          <w:szCs w:val="19"/>
          <w:highlight w:val="white"/>
          <w:lang w:val="en-US"/>
          <w:rPrChange w:id="99" w:author="FELTZ, JEAN-LUC" w:date="2014-12-08T14:00:00Z">
            <w:rPr>
              <w:rFonts w:ascii="Consolas" w:hAnsi="Consolas" w:cs="Consolas"/>
              <w:color w:val="A31515"/>
              <w:sz w:val="19"/>
              <w:szCs w:val="19"/>
              <w:highlight w:val="white"/>
            </w:rPr>
          </w:rPrChange>
        </w:rPr>
        <w:t>"Madame"</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r w:rsidRPr="00F8304D">
        <w:rPr>
          <w:rFonts w:ascii="Consolas" w:hAnsi="Consolas" w:cs="Consolas"/>
          <w:color w:val="000000"/>
          <w:sz w:val="19"/>
          <w:szCs w:val="19"/>
          <w:highlight w:val="white"/>
          <w:lang w:val="en-US"/>
          <w:rPrChange w:id="100" w:author="FELTZ, JEAN-LUC" w:date="2014-12-08T14:00:00Z">
            <w:rPr>
              <w:rFonts w:ascii="Consolas" w:hAnsi="Consolas" w:cs="Consolas"/>
              <w:color w:val="000000"/>
              <w:sz w:val="19"/>
              <w:szCs w:val="19"/>
              <w:highlight w:val="white"/>
            </w:rPr>
          </w:rPrChange>
        </w:rPr>
        <w:t xml:space="preserve">    </w:t>
      </w:r>
      <w:r w:rsidRPr="00803474">
        <w:rPr>
          <w:rFonts w:ascii="Consolas" w:hAnsi="Consolas" w:cs="Consolas"/>
          <w:color w:val="000000"/>
          <w:sz w:val="19"/>
          <w:szCs w:val="19"/>
          <w:highlight w:val="white"/>
        </w:rPr>
        <w:t>}</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t>]</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p>
    <w:p w:rsidR="00DF06AA" w:rsidRPr="00803474" w:rsidRDefault="00DF06AA" w:rsidP="00B770A5">
      <w:pPr>
        <w:autoSpaceDE w:val="0"/>
        <w:autoSpaceDN w:val="0"/>
        <w:adjustRightInd w:val="0"/>
        <w:spacing w:after="0" w:line="240" w:lineRule="auto"/>
        <w:rPr>
          <w:rFonts w:ascii="Consolas" w:hAnsi="Consolas" w:cs="Consolas"/>
          <w:color w:val="000000"/>
          <w:sz w:val="19"/>
          <w:szCs w:val="19"/>
          <w:highlight w:val="white"/>
        </w:rPr>
      </w:pPr>
    </w:p>
    <w:p w:rsidR="007141DA" w:rsidRPr="007141DA" w:rsidRDefault="007141DA" w:rsidP="003270E1">
      <w:pPr>
        <w:rPr>
          <w:highlight w:val="white"/>
        </w:rPr>
      </w:pPr>
      <w:r w:rsidRPr="007141DA">
        <w:rPr>
          <w:highlight w:val="white"/>
        </w:rPr>
        <w:t>Nous modif</w:t>
      </w:r>
      <w:r w:rsidR="00B90AA9">
        <w:rPr>
          <w:highlight w:val="white"/>
        </w:rPr>
        <w:t xml:space="preserve">ions donc le modèle de </w:t>
      </w:r>
      <w:r w:rsidR="00B90AA9" w:rsidRPr="00B90AA9">
        <w:rPr>
          <w:b/>
          <w:highlight w:val="white"/>
        </w:rPr>
        <w:t>C</w:t>
      </w:r>
      <w:r w:rsidRPr="00B90AA9">
        <w:rPr>
          <w:b/>
          <w:highlight w:val="white"/>
        </w:rPr>
        <w:t>lient</w:t>
      </w:r>
      <w:r>
        <w:rPr>
          <w:highlight w:val="white"/>
        </w:rPr>
        <w:t xml:space="preserve">, on crée donc un </w:t>
      </w:r>
      <w:r w:rsidR="00B90AA9">
        <w:rPr>
          <w:highlight w:val="white"/>
        </w:rPr>
        <w:t>constructeur</w:t>
      </w:r>
      <w:r>
        <w:rPr>
          <w:highlight w:val="white"/>
        </w:rPr>
        <w:t xml:space="preserve"> avec la structure suivante :</w:t>
      </w:r>
    </w:p>
    <w:p w:rsidR="007141DA" w:rsidRDefault="007141DA" w:rsidP="00B770A5">
      <w:pPr>
        <w:autoSpaceDE w:val="0"/>
        <w:autoSpaceDN w:val="0"/>
        <w:adjustRightInd w:val="0"/>
        <w:spacing w:after="0" w:line="240" w:lineRule="auto"/>
        <w:rPr>
          <w:rFonts w:ascii="Consolas" w:hAnsi="Consolas" w:cs="Consolas"/>
          <w:color w:val="000000"/>
          <w:sz w:val="19"/>
          <w:szCs w:val="19"/>
          <w:highlight w:val="white"/>
        </w:rPr>
      </w:pPr>
    </w:p>
    <w:p w:rsidR="00DF06AA" w:rsidRPr="007141DA" w:rsidRDefault="00DF06AA" w:rsidP="00B770A5">
      <w:pPr>
        <w:autoSpaceDE w:val="0"/>
        <w:autoSpaceDN w:val="0"/>
        <w:adjustRightInd w:val="0"/>
        <w:spacing w:after="0" w:line="240" w:lineRule="auto"/>
        <w:rPr>
          <w:rFonts w:ascii="Consolas" w:hAnsi="Consolas" w:cs="Consolas"/>
          <w:color w:val="000000"/>
          <w:sz w:val="19"/>
          <w:szCs w:val="19"/>
          <w:highlight w:val="white"/>
        </w:rPr>
      </w:pP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770A5">
        <w:rPr>
          <w:rFonts w:ascii="Consolas" w:hAnsi="Consolas" w:cs="Consolas"/>
          <w:color w:val="0000FF"/>
          <w:sz w:val="19"/>
          <w:szCs w:val="19"/>
          <w:highlight w:val="white"/>
          <w:lang w:val="en-US"/>
        </w:rPr>
        <w:t>var</w:t>
      </w:r>
      <w:proofErr w:type="spellEnd"/>
      <w:proofErr w:type="gramEnd"/>
      <w:r w:rsidRPr="00B770A5">
        <w:rPr>
          <w:rFonts w:ascii="Consolas" w:hAnsi="Consolas" w:cs="Consolas"/>
          <w:color w:val="000000"/>
          <w:sz w:val="19"/>
          <w:szCs w:val="19"/>
          <w:highlight w:val="white"/>
          <w:lang w:val="en-US"/>
        </w:rPr>
        <w:t xml:space="preserve"> Client = </w:t>
      </w:r>
      <w:r w:rsidRPr="00B770A5">
        <w:rPr>
          <w:rFonts w:ascii="Consolas" w:hAnsi="Consolas" w:cs="Consolas"/>
          <w:color w:val="0000FF"/>
          <w:sz w:val="19"/>
          <w:szCs w:val="19"/>
          <w:highlight w:val="white"/>
          <w:lang w:val="en-US"/>
        </w:rPr>
        <w:t>function</w:t>
      </w:r>
      <w:r w:rsidRPr="00B770A5">
        <w:rPr>
          <w:rFonts w:ascii="Consolas" w:hAnsi="Consolas" w:cs="Consolas"/>
          <w:color w:val="000000"/>
          <w:sz w:val="19"/>
          <w:szCs w:val="19"/>
          <w:highlight w:val="white"/>
          <w:lang w:val="en-US"/>
        </w:rPr>
        <w:t xml:space="preserve"> (id, gender, name, age)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.id = id;</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.gender</w:t>
      </w:r>
      <w:proofErr w:type="spellEnd"/>
      <w:r w:rsidRPr="00B770A5">
        <w:rPr>
          <w:rFonts w:ascii="Consolas" w:hAnsi="Consolas" w:cs="Consolas"/>
          <w:color w:val="000000"/>
          <w:sz w:val="19"/>
          <w:szCs w:val="19"/>
          <w:highlight w:val="white"/>
          <w:lang w:val="en-US"/>
        </w:rPr>
        <w:t xml:space="preserve"> = </w:t>
      </w:r>
      <w:proofErr w:type="spellStart"/>
      <w:proofErr w:type="gramStart"/>
      <w:r w:rsidRPr="00B770A5">
        <w:rPr>
          <w:rFonts w:ascii="Consolas" w:hAnsi="Consolas" w:cs="Consolas"/>
          <w:color w:val="000000"/>
          <w:sz w:val="19"/>
          <w:szCs w:val="19"/>
          <w:highlight w:val="white"/>
          <w:lang w:val="en-US"/>
        </w:rPr>
        <w:t>ko.observable</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00"/>
          <w:sz w:val="19"/>
          <w:szCs w:val="19"/>
          <w:highlight w:val="white"/>
          <w:lang w:val="en-US"/>
        </w:rPr>
        <w:t>gender);</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.name = </w:t>
      </w:r>
      <w:proofErr w:type="spellStart"/>
      <w:proofErr w:type="gramStart"/>
      <w:r w:rsidRPr="00B770A5">
        <w:rPr>
          <w:rFonts w:ascii="Consolas" w:hAnsi="Consolas" w:cs="Consolas"/>
          <w:color w:val="000000"/>
          <w:sz w:val="19"/>
          <w:szCs w:val="19"/>
          <w:highlight w:val="white"/>
          <w:lang w:val="en-US"/>
        </w:rPr>
        <w:t>ko.observable</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00"/>
          <w:sz w:val="19"/>
          <w:szCs w:val="19"/>
          <w:highlight w:val="white"/>
          <w:lang w:val="en-US"/>
        </w:rPr>
        <w:t>name);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.age</w:t>
      </w:r>
      <w:proofErr w:type="spellEnd"/>
      <w:r w:rsidRPr="00B770A5">
        <w:rPr>
          <w:rFonts w:ascii="Consolas" w:hAnsi="Consolas" w:cs="Consolas"/>
          <w:color w:val="000000"/>
          <w:sz w:val="19"/>
          <w:szCs w:val="19"/>
          <w:highlight w:val="white"/>
          <w:lang w:val="en-US"/>
        </w:rPr>
        <w:t xml:space="preserve"> = </w:t>
      </w:r>
      <w:proofErr w:type="spellStart"/>
      <w:proofErr w:type="gramStart"/>
      <w:r w:rsidRPr="00B770A5">
        <w:rPr>
          <w:rFonts w:ascii="Consolas" w:hAnsi="Consolas" w:cs="Consolas"/>
          <w:color w:val="000000"/>
          <w:sz w:val="19"/>
          <w:szCs w:val="19"/>
          <w:highlight w:val="white"/>
          <w:lang w:val="en-US"/>
        </w:rPr>
        <w:t>ko.observable</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00"/>
          <w:sz w:val="19"/>
          <w:szCs w:val="19"/>
          <w:highlight w:val="white"/>
          <w:lang w:val="en-US"/>
        </w:rPr>
        <w:t>age);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
    <w:p w:rsidR="007141DA"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.clientFormatted</w:t>
      </w:r>
      <w:proofErr w:type="spellEnd"/>
      <w:r w:rsidRPr="00B770A5">
        <w:rPr>
          <w:rFonts w:ascii="Consolas" w:hAnsi="Consolas" w:cs="Consolas"/>
          <w:color w:val="000000"/>
          <w:sz w:val="19"/>
          <w:szCs w:val="19"/>
          <w:highlight w:val="white"/>
          <w:lang w:val="en-US"/>
        </w:rPr>
        <w:t xml:space="preserve"> = </w:t>
      </w:r>
      <w:proofErr w:type="spellStart"/>
      <w:proofErr w:type="gramStart"/>
      <w:r w:rsidRPr="00B770A5">
        <w:rPr>
          <w:rFonts w:ascii="Consolas" w:hAnsi="Consolas" w:cs="Consolas"/>
          <w:color w:val="000000"/>
          <w:sz w:val="19"/>
          <w:szCs w:val="19"/>
          <w:highlight w:val="white"/>
          <w:lang w:val="en-US"/>
        </w:rPr>
        <w:t>ko.computed</w:t>
      </w:r>
      <w:proofErr w:type="spellEnd"/>
      <w:r w:rsidRPr="00B770A5">
        <w:rPr>
          <w:rFonts w:ascii="Consolas" w:hAnsi="Consolas" w:cs="Consolas"/>
          <w:color w:val="000000"/>
          <w:sz w:val="19"/>
          <w:szCs w:val="19"/>
          <w:highlight w:val="white"/>
          <w:lang w:val="en-US"/>
        </w:rPr>
        <w:t>(</w:t>
      </w:r>
      <w:proofErr w:type="gramEnd"/>
      <w:r w:rsidRPr="00B770A5">
        <w:rPr>
          <w:rFonts w:ascii="Consolas" w:hAnsi="Consolas" w:cs="Consolas"/>
          <w:color w:val="0000FF"/>
          <w:sz w:val="19"/>
          <w:szCs w:val="19"/>
          <w:highlight w:val="white"/>
          <w:lang w:val="en-US"/>
        </w:rPr>
        <w:t>function</w:t>
      </w:r>
      <w:r w:rsidRPr="00B770A5">
        <w:rPr>
          <w:rFonts w:ascii="Consolas" w:hAnsi="Consolas" w:cs="Consolas"/>
          <w:color w:val="000000"/>
          <w:sz w:val="19"/>
          <w:szCs w:val="19"/>
          <w:highlight w:val="white"/>
          <w:lang w:val="en-US"/>
        </w:rPr>
        <w:t xml:space="preserve"> () { </w:t>
      </w:r>
    </w:p>
    <w:p w:rsidR="007141DA"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roofErr w:type="gramStart"/>
      <w:r w:rsidRPr="00B770A5">
        <w:rPr>
          <w:rFonts w:ascii="Consolas" w:hAnsi="Consolas" w:cs="Consolas"/>
          <w:color w:val="0000FF"/>
          <w:sz w:val="19"/>
          <w:szCs w:val="19"/>
          <w:highlight w:val="white"/>
          <w:lang w:val="en-US"/>
        </w:rPr>
        <w:t>return</w:t>
      </w:r>
      <w:proofErr w:type="gramEnd"/>
      <w:r w:rsidRPr="00B770A5">
        <w:rPr>
          <w:rFonts w:ascii="Consolas" w:hAnsi="Consolas" w:cs="Consolas"/>
          <w:color w:val="000000"/>
          <w:sz w:val="19"/>
          <w:szCs w:val="19"/>
          <w:highlight w:val="white"/>
          <w:lang w:val="en-US"/>
        </w:rPr>
        <w:t xml:space="preserve">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.gender</w:t>
      </w:r>
      <w:proofErr w:type="spellEnd"/>
      <w:r w:rsidRPr="00B770A5">
        <w:rPr>
          <w:rFonts w:ascii="Consolas" w:hAnsi="Consolas" w:cs="Consolas"/>
          <w:color w:val="000000"/>
          <w:sz w:val="19"/>
          <w:szCs w:val="19"/>
          <w:highlight w:val="white"/>
          <w:lang w:val="en-US"/>
        </w:rPr>
        <w:t xml:space="preserve">().value + </w:t>
      </w:r>
      <w:r w:rsidRPr="00B770A5">
        <w:rPr>
          <w:rFonts w:ascii="Consolas" w:hAnsi="Consolas" w:cs="Consolas"/>
          <w:color w:val="A31515"/>
          <w:sz w:val="19"/>
          <w:szCs w:val="19"/>
          <w:highlight w:val="white"/>
          <w:lang w:val="en-US"/>
        </w:rPr>
        <w:t>": "</w:t>
      </w:r>
      <w:r w:rsidRPr="00B770A5">
        <w:rPr>
          <w:rFonts w:ascii="Consolas" w:hAnsi="Consolas" w:cs="Consolas"/>
          <w:color w:val="000000"/>
          <w:sz w:val="19"/>
          <w:szCs w:val="19"/>
          <w:highlight w:val="white"/>
          <w:lang w:val="en-US"/>
        </w:rPr>
        <w:t xml:space="preserve"> +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.name() + </w:t>
      </w:r>
      <w:r w:rsidRPr="00B770A5">
        <w:rPr>
          <w:rFonts w:ascii="Consolas" w:hAnsi="Consolas" w:cs="Consolas"/>
          <w:color w:val="A31515"/>
          <w:sz w:val="19"/>
          <w:szCs w:val="19"/>
          <w:highlight w:val="white"/>
          <w:lang w:val="en-US"/>
        </w:rPr>
        <w:t>" ("</w:t>
      </w:r>
      <w:r w:rsidRPr="00B770A5">
        <w:rPr>
          <w:rFonts w:ascii="Consolas" w:hAnsi="Consolas" w:cs="Consolas"/>
          <w:color w:val="000000"/>
          <w:sz w:val="19"/>
          <w:szCs w:val="19"/>
          <w:highlight w:val="white"/>
          <w:lang w:val="en-US"/>
        </w:rPr>
        <w:t xml:space="preserve"> + </w:t>
      </w:r>
      <w:proofErr w:type="spellStart"/>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.age</w:t>
      </w:r>
      <w:proofErr w:type="spellEnd"/>
      <w:r w:rsidRPr="00B770A5">
        <w:rPr>
          <w:rFonts w:ascii="Consolas" w:hAnsi="Consolas" w:cs="Consolas"/>
          <w:color w:val="000000"/>
          <w:sz w:val="19"/>
          <w:szCs w:val="19"/>
          <w:highlight w:val="white"/>
          <w:lang w:val="en-US"/>
        </w:rPr>
        <w:t xml:space="preserve">() + </w:t>
      </w:r>
      <w:r w:rsidRPr="00B770A5">
        <w:rPr>
          <w:rFonts w:ascii="Consolas" w:hAnsi="Consolas" w:cs="Consolas"/>
          <w:color w:val="A31515"/>
          <w:sz w:val="19"/>
          <w:szCs w:val="19"/>
          <w:highlight w:val="white"/>
          <w:lang w:val="en-US"/>
        </w:rPr>
        <w:t xml:space="preserve">" </w:t>
      </w:r>
      <w:proofErr w:type="spellStart"/>
      <w:r w:rsidRPr="00B770A5">
        <w:rPr>
          <w:rFonts w:ascii="Consolas" w:hAnsi="Consolas" w:cs="Consolas"/>
          <w:color w:val="A31515"/>
          <w:sz w:val="19"/>
          <w:szCs w:val="19"/>
          <w:highlight w:val="white"/>
          <w:lang w:val="en-US"/>
        </w:rPr>
        <w:t>ans</w:t>
      </w:r>
      <w:proofErr w:type="spellEnd"/>
      <w:r w:rsidRPr="00B770A5">
        <w:rPr>
          <w:rFonts w:ascii="Consolas" w:hAnsi="Consolas" w:cs="Consolas"/>
          <w:color w:val="A31515"/>
          <w:sz w:val="19"/>
          <w:szCs w:val="19"/>
          <w:highlight w:val="white"/>
          <w:lang w:val="en-US"/>
        </w:rPr>
        <w:t>)"</w:t>
      </w:r>
      <w:r w:rsidRPr="00B770A5">
        <w:rPr>
          <w:rFonts w:ascii="Consolas" w:hAnsi="Consolas" w:cs="Consolas"/>
          <w:color w:val="000000"/>
          <w:sz w:val="19"/>
          <w:szCs w:val="19"/>
          <w:highlight w:val="white"/>
          <w:lang w:val="en-US"/>
        </w:rPr>
        <w:t>;</w:t>
      </w:r>
    </w:p>
    <w:p w:rsidR="00B770A5" w:rsidRPr="00803474" w:rsidRDefault="007141DA" w:rsidP="00B77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B770A5" w:rsidRPr="00803474">
        <w:rPr>
          <w:rFonts w:ascii="Consolas" w:hAnsi="Consolas" w:cs="Consolas"/>
          <w:color w:val="000000"/>
          <w:sz w:val="19"/>
          <w:szCs w:val="19"/>
          <w:highlight w:val="white"/>
        </w:rPr>
        <w:t xml:space="preserve">}, </w:t>
      </w:r>
      <w:proofErr w:type="spellStart"/>
      <w:proofErr w:type="gramStart"/>
      <w:r w:rsidR="00B770A5" w:rsidRPr="00803474">
        <w:rPr>
          <w:rFonts w:ascii="Consolas" w:hAnsi="Consolas" w:cs="Consolas"/>
          <w:color w:val="0000FF"/>
          <w:sz w:val="19"/>
          <w:szCs w:val="19"/>
          <w:highlight w:val="white"/>
        </w:rPr>
        <w:t>this</w:t>
      </w:r>
      <w:proofErr w:type="spellEnd"/>
      <w:proofErr w:type="gramEnd"/>
      <w:r w:rsidR="00B770A5" w:rsidRPr="00803474">
        <w:rPr>
          <w:rFonts w:ascii="Consolas" w:hAnsi="Consolas" w:cs="Consolas"/>
          <w:color w:val="000000"/>
          <w:sz w:val="19"/>
          <w:szCs w:val="19"/>
          <w:highlight w:val="white"/>
        </w:rPr>
        <w:t>);</w:t>
      </w:r>
    </w:p>
    <w:p w:rsidR="00E66A9B" w:rsidRDefault="00B770A5" w:rsidP="00B770A5">
      <w:pPr>
        <w:rPr>
          <w:rFonts w:ascii="Consolas" w:hAnsi="Consolas" w:cs="Consolas"/>
          <w:color w:val="000000"/>
          <w:sz w:val="19"/>
          <w:szCs w:val="19"/>
        </w:rPr>
      </w:pPr>
      <w:r>
        <w:rPr>
          <w:rFonts w:ascii="Consolas" w:hAnsi="Consolas" w:cs="Consolas"/>
          <w:color w:val="000000"/>
          <w:sz w:val="19"/>
          <w:szCs w:val="19"/>
          <w:highlight w:val="white"/>
        </w:rPr>
        <w:t>}</w:t>
      </w:r>
    </w:p>
    <w:p w:rsidR="00DF06AA" w:rsidRDefault="00DF06AA" w:rsidP="00B770A5"/>
    <w:p w:rsidR="00B90AA9" w:rsidRDefault="007141DA" w:rsidP="00B90AA9">
      <w:r>
        <w:t xml:space="preserve">Knockout a besoin </w:t>
      </w:r>
      <w:r w:rsidR="00B90AA9">
        <w:t xml:space="preserve">de savoir quels champs du </w:t>
      </w:r>
      <w:proofErr w:type="spellStart"/>
      <w:r w:rsidR="00B90AA9" w:rsidRPr="00B90AA9">
        <w:rPr>
          <w:b/>
        </w:rPr>
        <w:t>view</w:t>
      </w:r>
      <w:proofErr w:type="spellEnd"/>
      <w:r w:rsidR="00B90AA9" w:rsidRPr="00B90AA9">
        <w:rPr>
          <w:b/>
        </w:rPr>
        <w:t xml:space="preserve"> model</w:t>
      </w:r>
      <w:r w:rsidR="00B90AA9">
        <w:t xml:space="preserve"> observer afin de notifier la ou les </w:t>
      </w:r>
      <w:r w:rsidR="00B90AA9" w:rsidRPr="00B90AA9">
        <w:rPr>
          <w:b/>
        </w:rPr>
        <w:t>vue</w:t>
      </w:r>
      <w:r w:rsidR="00B90AA9">
        <w:t xml:space="preserve"> des changements, pour cela on utilise </w:t>
      </w:r>
      <w:proofErr w:type="spellStart"/>
      <w:proofErr w:type="gramStart"/>
      <w:r w:rsidR="00B90AA9" w:rsidRPr="00B90AA9">
        <w:rPr>
          <w:b/>
        </w:rPr>
        <w:t>ko.observable</w:t>
      </w:r>
      <w:proofErr w:type="spellEnd"/>
      <w:r w:rsidR="00B90AA9" w:rsidRPr="00B90AA9">
        <w:rPr>
          <w:b/>
        </w:rPr>
        <w:t>(</w:t>
      </w:r>
      <w:proofErr w:type="gramEnd"/>
      <w:r w:rsidR="00B90AA9" w:rsidRPr="00B90AA9">
        <w:rPr>
          <w:b/>
        </w:rPr>
        <w:t>)</w:t>
      </w:r>
      <w:r w:rsidR="00B90AA9">
        <w:rPr>
          <w:b/>
        </w:rPr>
        <w:t xml:space="preserve"> </w:t>
      </w:r>
      <w:r w:rsidR="00B90AA9" w:rsidRPr="00B90AA9">
        <w:t>qui</w:t>
      </w:r>
      <w:r w:rsidR="00B90AA9">
        <w:t xml:space="preserve"> prend en paramètre la valeur par défaut.</w:t>
      </w:r>
    </w:p>
    <w:p w:rsidR="00B90AA9" w:rsidRDefault="00B90AA9" w:rsidP="00B90AA9">
      <w:r>
        <w:t xml:space="preserve">Comme avec </w:t>
      </w:r>
      <w:proofErr w:type="spellStart"/>
      <w:r>
        <w:t>AngularJS</w:t>
      </w:r>
      <w:proofErr w:type="spellEnd"/>
      <w:ins w:id="101" w:author="FELTZ, JEAN-LUC" w:date="2014-12-08T14:16:00Z">
        <w:r w:rsidR="006015AF">
          <w:t>,</w:t>
        </w:r>
      </w:ins>
      <w:r>
        <w:t xml:space="preserve"> on veut avoir une sortie formatée qui affiche les informations de notre Client. Pour cela on utilise </w:t>
      </w:r>
      <w:proofErr w:type="spellStart"/>
      <w:proofErr w:type="gramStart"/>
      <w:r w:rsidRPr="00B90AA9">
        <w:rPr>
          <w:b/>
        </w:rPr>
        <w:t>ko.computed</w:t>
      </w:r>
      <w:proofErr w:type="spellEnd"/>
      <w:r w:rsidRPr="00B90AA9">
        <w:rPr>
          <w:b/>
        </w:rPr>
        <w:t>(</w:t>
      </w:r>
      <w:proofErr w:type="spellStart"/>
      <w:proofErr w:type="gramEnd"/>
      <w:r w:rsidRPr="00B90AA9">
        <w:rPr>
          <w:b/>
        </w:rPr>
        <w:t>function</w:t>
      </w:r>
      <w:proofErr w:type="spellEnd"/>
      <w:r w:rsidRPr="00B90AA9">
        <w:rPr>
          <w:b/>
        </w:rPr>
        <w:t>(){…})</w:t>
      </w:r>
      <w:r>
        <w:rPr>
          <w:b/>
        </w:rPr>
        <w:t xml:space="preserve">. </w:t>
      </w:r>
      <w:r w:rsidRPr="00B90AA9">
        <w:t>Per</w:t>
      </w:r>
      <w:r w:rsidR="00DF06AA">
        <w:t xml:space="preserve">met à knockout de savoir que cette </w:t>
      </w:r>
      <w:proofErr w:type="spellStart"/>
      <w:r w:rsidR="00DF06AA">
        <w:t>propriétée</w:t>
      </w:r>
      <w:proofErr w:type="spellEnd"/>
      <w:r w:rsidR="00DF06AA">
        <w:t xml:space="preserve"> dépend d’un ou plusieurs </w:t>
      </w:r>
      <w:r w:rsidR="00DF06AA" w:rsidRPr="00DF06AA">
        <w:rPr>
          <w:b/>
        </w:rPr>
        <w:t>observable</w:t>
      </w:r>
      <w:r w:rsidR="00DF06AA">
        <w:rPr>
          <w:b/>
        </w:rPr>
        <w:t xml:space="preserve"> </w:t>
      </w:r>
      <w:r w:rsidR="00DF06AA">
        <w:t xml:space="preserve">et donc qu’il doit la mettre </w:t>
      </w:r>
      <w:ins w:id="102" w:author="FELTZ, JEAN-LUC" w:date="2014-12-08T14:17:00Z">
        <w:r w:rsidR="006015AF">
          <w:t>à</w:t>
        </w:r>
      </w:ins>
      <w:del w:id="103" w:author="FELTZ, JEAN-LUC" w:date="2014-12-08T14:17:00Z">
        <w:r w:rsidR="00DF06AA" w:rsidDel="006015AF">
          <w:delText>en</w:delText>
        </w:r>
      </w:del>
      <w:r w:rsidR="00DF06AA">
        <w:t xml:space="preserve"> jour</w:t>
      </w:r>
      <w:del w:id="104" w:author="FELTZ, JEAN-LUC" w:date="2014-12-08T14:17:00Z">
        <w:r w:rsidR="00DF06AA" w:rsidDel="006015AF">
          <w:delText>s</w:delText>
        </w:r>
      </w:del>
      <w:r w:rsidR="00DF06AA">
        <w:t xml:space="preserve"> lorsqu’une des dépendances est modifié</w:t>
      </w:r>
      <w:ins w:id="105" w:author="FELTZ, JEAN-LUC" w:date="2014-12-08T14:17:00Z">
        <w:r w:rsidR="006015AF">
          <w:t>e</w:t>
        </w:r>
      </w:ins>
      <w:r w:rsidR="00DF06AA">
        <w:t>.</w:t>
      </w:r>
    </w:p>
    <w:p w:rsidR="00DF06AA" w:rsidRDefault="00DF06AA" w:rsidP="00B90AA9">
      <w:r>
        <w:t>Passons maintenant à notre « </w:t>
      </w:r>
      <w:proofErr w:type="spellStart"/>
      <w:r>
        <w:t>View</w:t>
      </w:r>
      <w:proofErr w:type="spellEnd"/>
      <w:r>
        <w:t xml:space="preserve"> model ». On </w:t>
      </w:r>
      <w:r w:rsidR="0053576F">
        <w:t>crée donc un objet contenant notre liste de clients</w:t>
      </w:r>
      <w:r>
        <w:t>:</w:t>
      </w:r>
    </w:p>
    <w:p w:rsidR="00DF06AA" w:rsidRDefault="00DF06AA" w:rsidP="00B90AA9"/>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803474">
        <w:rPr>
          <w:rFonts w:ascii="Consolas" w:hAnsi="Consolas" w:cs="Consolas"/>
          <w:color w:val="0000FF"/>
          <w:sz w:val="19"/>
          <w:szCs w:val="19"/>
          <w:highlight w:val="white"/>
          <w:lang w:val="en-US"/>
        </w:rPr>
        <w:t>var</w:t>
      </w:r>
      <w:proofErr w:type="spellEnd"/>
      <w:proofErr w:type="gramEnd"/>
      <w:r w:rsidRPr="00803474">
        <w:rPr>
          <w:rFonts w:ascii="Consolas" w:hAnsi="Consolas" w:cs="Consolas"/>
          <w:color w:val="000000"/>
          <w:sz w:val="19"/>
          <w:szCs w:val="19"/>
          <w:highlight w:val="white"/>
          <w:lang w:val="en-US"/>
        </w:rPr>
        <w:t xml:space="preserve"> </w:t>
      </w:r>
      <w:proofErr w:type="spellStart"/>
      <w:r w:rsidRPr="00803474">
        <w:rPr>
          <w:rFonts w:ascii="Consolas" w:hAnsi="Consolas" w:cs="Consolas"/>
          <w:color w:val="000000"/>
          <w:sz w:val="19"/>
          <w:szCs w:val="19"/>
          <w:highlight w:val="white"/>
          <w:lang w:val="en-US"/>
        </w:rPr>
        <w:t>ViewModel</w:t>
      </w:r>
      <w:proofErr w:type="spellEnd"/>
      <w:r w:rsidRPr="00803474">
        <w:rPr>
          <w:rFonts w:ascii="Consolas" w:hAnsi="Consolas" w:cs="Consolas"/>
          <w:color w:val="000000"/>
          <w:sz w:val="19"/>
          <w:szCs w:val="19"/>
          <w:highlight w:val="white"/>
          <w:lang w:val="en-US"/>
        </w:rPr>
        <w:t xml:space="preserve"> = </w:t>
      </w:r>
      <w:r w:rsidRPr="00803474">
        <w:rPr>
          <w:rFonts w:ascii="Consolas" w:hAnsi="Consolas" w:cs="Consolas"/>
          <w:color w:val="0000FF"/>
          <w:sz w:val="19"/>
          <w:szCs w:val="19"/>
          <w:highlight w:val="white"/>
          <w:lang w:val="en-US"/>
        </w:rPr>
        <w:t>function</w:t>
      </w:r>
      <w:r w:rsidRPr="00803474">
        <w:rPr>
          <w:rFonts w:ascii="Consolas" w:hAnsi="Consolas" w:cs="Consolas"/>
          <w:color w:val="000000"/>
          <w:sz w:val="19"/>
          <w:szCs w:val="19"/>
          <w:highlight w:val="white"/>
          <w:lang w:val="en-US"/>
        </w:rPr>
        <w:t xml:space="preserve"> () {</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803474">
        <w:rPr>
          <w:rFonts w:ascii="Consolas" w:hAnsi="Consolas" w:cs="Consolas"/>
          <w:color w:val="000000"/>
          <w:sz w:val="19"/>
          <w:szCs w:val="19"/>
          <w:highlight w:val="white"/>
          <w:lang w:val="en-US"/>
        </w:rPr>
        <w:t xml:space="preserve">    </w:t>
      </w:r>
      <w:proofErr w:type="spellStart"/>
      <w:proofErr w:type="gramStart"/>
      <w:r w:rsidRPr="00DF06AA">
        <w:rPr>
          <w:rFonts w:ascii="Consolas" w:hAnsi="Consolas" w:cs="Consolas"/>
          <w:color w:val="0000FF"/>
          <w:sz w:val="19"/>
          <w:szCs w:val="19"/>
          <w:highlight w:val="white"/>
          <w:lang w:val="en-US"/>
        </w:rPr>
        <w:t>var</w:t>
      </w:r>
      <w:proofErr w:type="spellEnd"/>
      <w:proofErr w:type="gramEnd"/>
      <w:r w:rsidRPr="00DF06AA">
        <w:rPr>
          <w:rFonts w:ascii="Consolas" w:hAnsi="Consolas" w:cs="Consolas"/>
          <w:color w:val="000000"/>
          <w:sz w:val="19"/>
          <w:szCs w:val="19"/>
          <w:highlight w:val="white"/>
          <w:lang w:val="en-US"/>
        </w:rPr>
        <w:t xml:space="preserve"> self = </w:t>
      </w:r>
      <w:r w:rsidRPr="00DF06AA">
        <w:rPr>
          <w:rFonts w:ascii="Consolas" w:hAnsi="Consolas" w:cs="Consolas"/>
          <w:color w:val="0000FF"/>
          <w:sz w:val="19"/>
          <w:szCs w:val="19"/>
          <w:highlight w:val="white"/>
          <w:lang w:val="en-US"/>
        </w:rPr>
        <w:t>this</w:t>
      </w:r>
      <w:r w:rsidRPr="00DF06AA">
        <w:rPr>
          <w:rFonts w:ascii="Consolas" w:hAnsi="Consolas" w:cs="Consolas"/>
          <w:color w:val="000000"/>
          <w:sz w:val="19"/>
          <w:szCs w:val="19"/>
          <w:highlight w:val="white"/>
          <w:lang w:val="en-US"/>
        </w:rPr>
        <w:t>;</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t xml:space="preserve">    </w:t>
      </w:r>
      <w:proofErr w:type="spellStart"/>
      <w:r w:rsidRPr="00DF06AA">
        <w:rPr>
          <w:rFonts w:ascii="Consolas" w:hAnsi="Consolas" w:cs="Consolas"/>
          <w:color w:val="000000"/>
          <w:sz w:val="19"/>
          <w:szCs w:val="19"/>
          <w:highlight w:val="white"/>
          <w:lang w:val="en-US"/>
        </w:rPr>
        <w:t>self.clients</w:t>
      </w:r>
      <w:proofErr w:type="spellEnd"/>
      <w:r w:rsidRPr="00DF06AA">
        <w:rPr>
          <w:rFonts w:ascii="Consolas" w:hAnsi="Consolas" w:cs="Consolas"/>
          <w:color w:val="000000"/>
          <w:sz w:val="19"/>
          <w:szCs w:val="19"/>
          <w:highlight w:val="white"/>
          <w:lang w:val="en-US"/>
        </w:rPr>
        <w:t xml:space="preserve"> = </w:t>
      </w:r>
      <w:proofErr w:type="spellStart"/>
      <w:proofErr w:type="gramStart"/>
      <w:r w:rsidRPr="00DF06AA">
        <w:rPr>
          <w:rFonts w:ascii="Consolas" w:hAnsi="Consolas" w:cs="Consolas"/>
          <w:color w:val="000000"/>
          <w:sz w:val="19"/>
          <w:szCs w:val="19"/>
          <w:highlight w:val="white"/>
          <w:lang w:val="en-US"/>
        </w:rPr>
        <w:t>ko.observableArray</w:t>
      </w:r>
      <w:proofErr w:type="spellEnd"/>
      <w:r w:rsidRPr="00DF06AA">
        <w:rPr>
          <w:rFonts w:ascii="Consolas" w:hAnsi="Consolas" w:cs="Consolas"/>
          <w:color w:val="000000"/>
          <w:sz w:val="19"/>
          <w:szCs w:val="19"/>
          <w:highlight w:val="white"/>
          <w:lang w:val="en-US"/>
        </w:rPr>
        <w:t>([</w:t>
      </w:r>
      <w:proofErr w:type="gramEnd"/>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t xml:space="preserve">        </w:t>
      </w:r>
      <w:proofErr w:type="gramStart"/>
      <w:r w:rsidRPr="00DF06AA">
        <w:rPr>
          <w:rFonts w:ascii="Consolas" w:hAnsi="Consolas" w:cs="Consolas"/>
          <w:color w:val="0000FF"/>
          <w:sz w:val="19"/>
          <w:szCs w:val="19"/>
          <w:highlight w:val="white"/>
          <w:lang w:val="en-US"/>
        </w:rPr>
        <w:t>new</w:t>
      </w:r>
      <w:proofErr w:type="gramEnd"/>
      <w:r w:rsidRPr="00DF06AA">
        <w:rPr>
          <w:rFonts w:ascii="Consolas" w:hAnsi="Consolas" w:cs="Consolas"/>
          <w:color w:val="000000"/>
          <w:sz w:val="19"/>
          <w:szCs w:val="19"/>
          <w:highlight w:val="white"/>
          <w:lang w:val="en-US"/>
        </w:rPr>
        <w:t xml:space="preserve"> Client(0, Genders[0], </w:t>
      </w:r>
      <w:r w:rsidRPr="00DF06AA">
        <w:rPr>
          <w:rFonts w:ascii="Consolas" w:hAnsi="Consolas" w:cs="Consolas"/>
          <w:color w:val="A31515"/>
          <w:sz w:val="19"/>
          <w:szCs w:val="19"/>
          <w:highlight w:val="white"/>
          <w:lang w:val="en-US"/>
        </w:rPr>
        <w:t>"Jean"</w:t>
      </w:r>
      <w:r w:rsidRPr="00DF06AA">
        <w:rPr>
          <w:rFonts w:ascii="Consolas" w:hAnsi="Consolas" w:cs="Consolas"/>
          <w:color w:val="000000"/>
          <w:sz w:val="19"/>
          <w:szCs w:val="19"/>
          <w:highlight w:val="white"/>
          <w:lang w:val="en-US"/>
        </w:rPr>
        <w:t>, 25),</w:t>
      </w:r>
    </w:p>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rPr>
      </w:pPr>
      <w:r w:rsidRPr="00DF06AA">
        <w:rPr>
          <w:rFonts w:ascii="Consolas" w:hAnsi="Consolas" w:cs="Consolas"/>
          <w:color w:val="000000"/>
          <w:sz w:val="19"/>
          <w:szCs w:val="19"/>
          <w:highlight w:val="white"/>
          <w:lang w:val="en-US"/>
        </w:rPr>
        <w:lastRenderedPageBreak/>
        <w:t xml:space="preserve">        </w:t>
      </w:r>
      <w:r w:rsidRPr="00803474">
        <w:rPr>
          <w:rFonts w:ascii="Consolas" w:hAnsi="Consolas" w:cs="Consolas"/>
          <w:color w:val="0000FF"/>
          <w:sz w:val="19"/>
          <w:szCs w:val="19"/>
          <w:highlight w:val="white"/>
        </w:rPr>
        <w:t>new</w:t>
      </w:r>
      <w:r w:rsidRPr="00803474">
        <w:rPr>
          <w:rFonts w:ascii="Consolas" w:hAnsi="Consolas" w:cs="Consolas"/>
          <w:color w:val="000000"/>
          <w:sz w:val="19"/>
          <w:szCs w:val="19"/>
          <w:highlight w:val="white"/>
        </w:rPr>
        <w:t xml:space="preserve"> </w:t>
      </w:r>
      <w:proofErr w:type="gramStart"/>
      <w:r w:rsidRPr="00803474">
        <w:rPr>
          <w:rFonts w:ascii="Consolas" w:hAnsi="Consolas" w:cs="Consolas"/>
          <w:color w:val="000000"/>
          <w:sz w:val="19"/>
          <w:szCs w:val="19"/>
          <w:highlight w:val="white"/>
        </w:rPr>
        <w:t>Client(</w:t>
      </w:r>
      <w:proofErr w:type="gramEnd"/>
      <w:r w:rsidRPr="00803474">
        <w:rPr>
          <w:rFonts w:ascii="Consolas" w:hAnsi="Consolas" w:cs="Consolas"/>
          <w:color w:val="000000"/>
          <w:sz w:val="19"/>
          <w:szCs w:val="19"/>
          <w:highlight w:val="white"/>
        </w:rPr>
        <w:t xml:space="preserve">1, </w:t>
      </w:r>
      <w:proofErr w:type="spellStart"/>
      <w:r w:rsidRPr="00803474">
        <w:rPr>
          <w:rFonts w:ascii="Consolas" w:hAnsi="Consolas" w:cs="Consolas"/>
          <w:color w:val="000000"/>
          <w:sz w:val="19"/>
          <w:szCs w:val="19"/>
          <w:highlight w:val="white"/>
        </w:rPr>
        <w:t>Genders</w:t>
      </w:r>
      <w:proofErr w:type="spellEnd"/>
      <w:r w:rsidRPr="00803474">
        <w:rPr>
          <w:rFonts w:ascii="Consolas" w:hAnsi="Consolas" w:cs="Consolas"/>
          <w:color w:val="000000"/>
          <w:sz w:val="19"/>
          <w:szCs w:val="19"/>
          <w:highlight w:val="white"/>
        </w:rPr>
        <w:t xml:space="preserve">[1], </w:t>
      </w:r>
      <w:r w:rsidRPr="00803474">
        <w:rPr>
          <w:rFonts w:ascii="Consolas" w:hAnsi="Consolas" w:cs="Consolas"/>
          <w:color w:val="A31515"/>
          <w:sz w:val="19"/>
          <w:szCs w:val="19"/>
          <w:highlight w:val="white"/>
        </w:rPr>
        <w:t>"Juliette"</w:t>
      </w:r>
      <w:r w:rsidRPr="00803474">
        <w:rPr>
          <w:rFonts w:ascii="Consolas" w:hAnsi="Consolas" w:cs="Consolas"/>
          <w:color w:val="000000"/>
          <w:sz w:val="19"/>
          <w:szCs w:val="19"/>
          <w:highlight w:val="white"/>
        </w:rPr>
        <w:t>, 30),</w:t>
      </w:r>
    </w:p>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t xml:space="preserve">    ]);</w:t>
      </w:r>
    </w:p>
    <w:p w:rsidR="00DF06AA" w:rsidRDefault="00DF06AA" w:rsidP="00DF0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6AA" w:rsidRDefault="00DF06AA" w:rsidP="00DF06AA">
      <w:pPr>
        <w:autoSpaceDE w:val="0"/>
        <w:autoSpaceDN w:val="0"/>
        <w:adjustRightInd w:val="0"/>
        <w:spacing w:after="0" w:line="240" w:lineRule="auto"/>
        <w:rPr>
          <w:rFonts w:ascii="Consolas" w:hAnsi="Consolas" w:cs="Consolas"/>
          <w:color w:val="000000"/>
          <w:sz w:val="19"/>
          <w:szCs w:val="19"/>
          <w:highlight w:val="white"/>
        </w:rPr>
      </w:pPr>
    </w:p>
    <w:p w:rsidR="0053576F" w:rsidRDefault="0053576F" w:rsidP="00DF06AA">
      <w:pPr>
        <w:autoSpaceDE w:val="0"/>
        <w:autoSpaceDN w:val="0"/>
        <w:adjustRightInd w:val="0"/>
        <w:spacing w:after="0" w:line="240" w:lineRule="auto"/>
        <w:rPr>
          <w:rFonts w:ascii="Consolas" w:hAnsi="Consolas" w:cs="Consolas"/>
          <w:color w:val="000000"/>
          <w:sz w:val="19"/>
          <w:szCs w:val="19"/>
          <w:highlight w:val="white"/>
        </w:rPr>
      </w:pPr>
    </w:p>
    <w:p w:rsidR="0053576F" w:rsidRPr="0053576F" w:rsidRDefault="0053576F" w:rsidP="00DF06AA">
      <w:pPr>
        <w:autoSpaceDE w:val="0"/>
        <w:autoSpaceDN w:val="0"/>
        <w:adjustRightInd w:val="0"/>
        <w:spacing w:after="0" w:line="240" w:lineRule="auto"/>
      </w:pPr>
      <w:r w:rsidRPr="0053576F">
        <w:t xml:space="preserve">On remarque ici que </w:t>
      </w:r>
      <w:r>
        <w:t>notre tableau est un « </w:t>
      </w:r>
      <w:proofErr w:type="spellStart"/>
      <w:r w:rsidRPr="0053576F">
        <w:rPr>
          <w:b/>
        </w:rPr>
        <w:t>observableArray</w:t>
      </w:r>
      <w:proofErr w:type="spellEnd"/>
      <w:r>
        <w:t xml:space="preserve"> ». </w:t>
      </w:r>
      <w:proofErr w:type="gramStart"/>
      <w:r>
        <w:t>permet</w:t>
      </w:r>
      <w:proofErr w:type="gramEnd"/>
      <w:r>
        <w:t xml:space="preserve"> de suivre l’état de notre collection, ce qui sera utile lorsque nous </w:t>
      </w:r>
      <w:r w:rsidR="00A33392">
        <w:t>implémenterons</w:t>
      </w:r>
      <w:r>
        <w:t xml:space="preserve"> l’ajout et la suppression de nouveau clients dans notre collection.</w:t>
      </w:r>
    </w:p>
    <w:p w:rsidR="0053576F" w:rsidRPr="0053576F" w:rsidRDefault="0053576F" w:rsidP="00DF06AA">
      <w:pPr>
        <w:autoSpaceDE w:val="0"/>
        <w:autoSpaceDN w:val="0"/>
        <w:adjustRightInd w:val="0"/>
        <w:spacing w:after="0" w:line="240" w:lineRule="auto"/>
      </w:pPr>
    </w:p>
    <w:p w:rsidR="0053576F" w:rsidRPr="00A33392" w:rsidRDefault="00A33392" w:rsidP="00DF06AA">
      <w:pPr>
        <w:autoSpaceDE w:val="0"/>
        <w:autoSpaceDN w:val="0"/>
        <w:adjustRightInd w:val="0"/>
        <w:spacing w:after="0" w:line="240" w:lineRule="auto"/>
        <w:rPr>
          <w:sz w:val="20"/>
        </w:rPr>
      </w:pPr>
      <w:r>
        <w:t xml:space="preserve">Enfin il </w:t>
      </w:r>
      <w:r w:rsidR="006967B7">
        <w:t xml:space="preserve">faut </w:t>
      </w:r>
      <w:r>
        <w:t xml:space="preserve">activer knockout afin d’associer notre « vue » à notre « vue model », il suffit pour ça d’ajouter la ligne suivante à la fin de la page html contenant </w:t>
      </w:r>
      <w:r w:rsidR="006967B7">
        <w:t>notre</w:t>
      </w:r>
      <w:r>
        <w:t xml:space="preserve"> vue :</w:t>
      </w:r>
    </w:p>
    <w:p w:rsidR="0053576F" w:rsidRDefault="0053576F" w:rsidP="00DF06AA">
      <w:pPr>
        <w:autoSpaceDE w:val="0"/>
        <w:autoSpaceDN w:val="0"/>
        <w:adjustRightInd w:val="0"/>
        <w:spacing w:after="0" w:line="240" w:lineRule="auto"/>
        <w:rPr>
          <w:rFonts w:ascii="Consolas" w:hAnsi="Consolas" w:cs="Consolas"/>
          <w:color w:val="000000"/>
          <w:sz w:val="19"/>
          <w:szCs w:val="19"/>
          <w:highlight w:val="white"/>
        </w:rPr>
      </w:pPr>
    </w:p>
    <w:p w:rsidR="00A33392" w:rsidRDefault="00DF06AA" w:rsidP="00DF06AA">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ko.applyBindings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ViewModel</w:t>
      </w:r>
      <w:proofErr w:type="spellEnd"/>
      <w:r>
        <w:rPr>
          <w:rFonts w:ascii="Consolas" w:hAnsi="Consolas" w:cs="Consolas"/>
          <w:color w:val="000000"/>
          <w:sz w:val="19"/>
          <w:szCs w:val="19"/>
          <w:highlight w:val="white"/>
        </w:rPr>
        <w:t xml:space="preserve">());     </w:t>
      </w:r>
    </w:p>
    <w:p w:rsidR="00240DA0" w:rsidRDefault="00240DA0" w:rsidP="00240DA0">
      <w:pPr>
        <w:pStyle w:val="Heading3"/>
      </w:pPr>
    </w:p>
    <w:p w:rsidR="00A33392" w:rsidRDefault="00240DA0" w:rsidP="00240DA0">
      <w:pPr>
        <w:pStyle w:val="Heading3"/>
      </w:pPr>
      <w:r>
        <w:t>Affichage des données</w:t>
      </w:r>
    </w:p>
    <w:p w:rsidR="00A33392" w:rsidRDefault="00A33392" w:rsidP="00DF06AA">
      <w:r w:rsidRPr="00A33392">
        <w:t>Maintenant que</w:t>
      </w:r>
      <w:r>
        <w:t xml:space="preserve"> notre « vue modèle » est correctement construit passons à la vue. On commence par inclure knockout </w:t>
      </w:r>
      <w:r w:rsidR="00714A78">
        <w:t>dans le head</w:t>
      </w:r>
      <w:r w:rsidR="006967B7">
        <w:t>er</w:t>
      </w:r>
      <w:r w:rsidR="00714A78">
        <w:t xml:space="preserve"> de notre document</w:t>
      </w:r>
      <w:r>
        <w:t>:</w:t>
      </w:r>
    </w:p>
    <w:p w:rsidR="00A33392" w:rsidRPr="00803474"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803474">
        <w:rPr>
          <w:rFonts w:ascii="Consolas" w:hAnsi="Consolas" w:cs="Consolas"/>
          <w:color w:val="0000FF"/>
          <w:sz w:val="19"/>
          <w:szCs w:val="19"/>
          <w:highlight w:val="white"/>
          <w:lang w:val="en-US"/>
        </w:rPr>
        <w:t>&lt;</w:t>
      </w:r>
      <w:proofErr w:type="gramStart"/>
      <w:r w:rsidRPr="00803474">
        <w:rPr>
          <w:rFonts w:ascii="Consolas" w:hAnsi="Consolas" w:cs="Consolas"/>
          <w:color w:val="800000"/>
          <w:sz w:val="19"/>
          <w:szCs w:val="19"/>
          <w:highlight w:val="white"/>
          <w:lang w:val="en-US"/>
        </w:rPr>
        <w:t>html</w:t>
      </w:r>
      <w:proofErr w:type="gramEnd"/>
      <w:r w:rsidRPr="00803474">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head</w:t>
      </w:r>
      <w:proofErr w:type="gramEnd"/>
      <w:r w:rsidRPr="00A33392">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title</w:t>
      </w:r>
      <w:r w:rsidRPr="00A33392">
        <w:rPr>
          <w:rFonts w:ascii="Consolas" w:hAnsi="Consolas" w:cs="Consolas"/>
          <w:color w:val="0000FF"/>
          <w:sz w:val="19"/>
          <w:szCs w:val="19"/>
          <w:highlight w:val="white"/>
          <w:lang w:val="en-US"/>
        </w:rPr>
        <w:t>&gt;</w:t>
      </w:r>
      <w:proofErr w:type="gramEnd"/>
      <w:r w:rsidRPr="00A33392">
        <w:rPr>
          <w:rFonts w:ascii="Consolas" w:hAnsi="Consolas" w:cs="Consolas"/>
          <w:color w:val="000000"/>
          <w:sz w:val="19"/>
          <w:szCs w:val="19"/>
          <w:highlight w:val="white"/>
          <w:lang w:val="en-US"/>
        </w:rPr>
        <w:t>Knockout</w:t>
      </w: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title</w:t>
      </w:r>
      <w:r w:rsidRPr="00A33392">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proofErr w:type="gramStart"/>
      <w:r w:rsidRPr="00A33392">
        <w:rPr>
          <w:rFonts w:ascii="Consolas" w:hAnsi="Consolas" w:cs="Consolas"/>
          <w:color w:val="006400"/>
          <w:sz w:val="19"/>
          <w:szCs w:val="19"/>
          <w:highlight w:val="white"/>
          <w:lang w:val="en-US"/>
        </w:rPr>
        <w:t>&lt;!--</w:t>
      </w:r>
      <w:proofErr w:type="gramEnd"/>
      <w:r w:rsidRPr="00A33392">
        <w:rPr>
          <w:rFonts w:ascii="Consolas" w:hAnsi="Consolas" w:cs="Consolas"/>
          <w:color w:val="006400"/>
          <w:sz w:val="19"/>
          <w:szCs w:val="19"/>
          <w:highlight w:val="white"/>
          <w:lang w:val="en-US"/>
        </w:rPr>
        <w:t xml:space="preserve"> Knockout 3.2.0 --&gt;</w:t>
      </w:r>
    </w:p>
    <w:p w:rsidR="00A33392" w:rsidRDefault="00A33392" w:rsidP="00A33392">
      <w:pPr>
        <w:autoSpaceDE w:val="0"/>
        <w:autoSpaceDN w:val="0"/>
        <w:adjustRightInd w:val="0"/>
        <w:spacing w:after="0" w:line="240" w:lineRule="auto"/>
        <w:rPr>
          <w:rFonts w:ascii="Consolas" w:hAnsi="Consolas" w:cs="Consolas"/>
          <w:color w:val="0000FF"/>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script</w:t>
      </w:r>
      <w:proofErr w:type="gramEnd"/>
      <w:r w:rsidRPr="00A33392">
        <w:rPr>
          <w:rFonts w:ascii="Consolas" w:hAnsi="Consolas" w:cs="Consolas"/>
          <w:color w:val="000000"/>
          <w:sz w:val="19"/>
          <w:szCs w:val="19"/>
          <w:highlight w:val="white"/>
          <w:lang w:val="en-US"/>
        </w:rPr>
        <w:t xml:space="preserve"> </w:t>
      </w:r>
      <w:proofErr w:type="spellStart"/>
      <w:r w:rsidRPr="00A33392">
        <w:rPr>
          <w:rFonts w:ascii="Consolas" w:hAnsi="Consolas" w:cs="Consolas"/>
          <w:color w:val="FF0000"/>
          <w:sz w:val="19"/>
          <w:szCs w:val="19"/>
          <w:highlight w:val="white"/>
          <w:lang w:val="en-US"/>
        </w:rPr>
        <w:t>src</w:t>
      </w:r>
      <w:proofErr w:type="spellEnd"/>
      <w:r w:rsidRPr="00A33392">
        <w:rPr>
          <w:rFonts w:ascii="Consolas" w:hAnsi="Consolas" w:cs="Consolas"/>
          <w:color w:val="0000FF"/>
          <w:sz w:val="19"/>
          <w:szCs w:val="19"/>
          <w:highlight w:val="white"/>
          <w:lang w:val="en-US"/>
        </w:rPr>
        <w:t>="</w:t>
      </w:r>
      <w:r w:rsidR="00714A78">
        <w:rPr>
          <w:rFonts w:ascii="Consolas" w:hAnsi="Consolas" w:cs="Consolas"/>
          <w:color w:val="0000FF"/>
          <w:sz w:val="19"/>
          <w:szCs w:val="19"/>
          <w:highlight w:val="white"/>
          <w:lang w:val="en-US"/>
        </w:rPr>
        <w:t>/script/</w:t>
      </w:r>
      <w:r w:rsidRPr="00A33392">
        <w:rPr>
          <w:rFonts w:ascii="Consolas" w:hAnsi="Consolas" w:cs="Consolas"/>
          <w:color w:val="0000FF"/>
          <w:sz w:val="19"/>
          <w:szCs w:val="19"/>
          <w:highlight w:val="white"/>
          <w:lang w:val="en-US"/>
        </w:rPr>
        <w:t>knockout.js"&gt;&lt;/</w:t>
      </w:r>
      <w:r w:rsidRPr="00A33392">
        <w:rPr>
          <w:rFonts w:ascii="Consolas" w:hAnsi="Consolas" w:cs="Consolas"/>
          <w:color w:val="800000"/>
          <w:sz w:val="19"/>
          <w:szCs w:val="19"/>
          <w:highlight w:val="white"/>
          <w:lang w:val="en-US"/>
        </w:rPr>
        <w:t>script</w:t>
      </w:r>
      <w:r w:rsidRPr="00A33392">
        <w:rPr>
          <w:rFonts w:ascii="Consolas" w:hAnsi="Consolas" w:cs="Consolas"/>
          <w:color w:val="0000FF"/>
          <w:sz w:val="19"/>
          <w:szCs w:val="19"/>
          <w:highlight w:val="white"/>
          <w:lang w:val="en-US"/>
        </w:rPr>
        <w:t>&gt;</w:t>
      </w:r>
    </w:p>
    <w:p w:rsidR="00A90469" w:rsidRDefault="00A90469" w:rsidP="00A33392">
      <w:pPr>
        <w:autoSpaceDE w:val="0"/>
        <w:autoSpaceDN w:val="0"/>
        <w:adjustRightInd w:val="0"/>
        <w:spacing w:after="0" w:line="240" w:lineRule="auto"/>
        <w:rPr>
          <w:rFonts w:ascii="Consolas" w:hAnsi="Consolas" w:cs="Consolas"/>
          <w:color w:val="0000FF"/>
          <w:sz w:val="19"/>
          <w:szCs w:val="19"/>
          <w:highlight w:val="white"/>
          <w:lang w:val="en-US"/>
        </w:rPr>
      </w:pPr>
    </w:p>
    <w:p w:rsidR="00A90469" w:rsidRPr="00A90469" w:rsidRDefault="00A90469" w:rsidP="00A33392">
      <w:pPr>
        <w:autoSpaceDE w:val="0"/>
        <w:autoSpaceDN w:val="0"/>
        <w:adjustRightInd w:val="0"/>
        <w:spacing w:after="0" w:line="240" w:lineRule="auto"/>
        <w:rPr>
          <w:rFonts w:ascii="Consolas" w:hAnsi="Consolas" w:cs="Consolas"/>
          <w:color w:val="006400"/>
          <w:sz w:val="19"/>
          <w:szCs w:val="19"/>
          <w:highlight w:val="white"/>
          <w:lang w:val="en-US"/>
        </w:rPr>
      </w:pPr>
      <w:r>
        <w:rPr>
          <w:rFonts w:ascii="Consolas" w:hAnsi="Consolas" w:cs="Consolas"/>
          <w:color w:val="006400"/>
          <w:sz w:val="19"/>
          <w:szCs w:val="19"/>
          <w:highlight w:val="white"/>
          <w:lang w:val="en-US"/>
        </w:rPr>
        <w:t xml:space="preserve">    </w:t>
      </w:r>
      <w:proofErr w:type="gramStart"/>
      <w:r w:rsidRPr="005825AE">
        <w:rPr>
          <w:rFonts w:ascii="Consolas" w:hAnsi="Consolas" w:cs="Consolas"/>
          <w:color w:val="006400"/>
          <w:sz w:val="19"/>
          <w:szCs w:val="19"/>
          <w:highlight w:val="white"/>
          <w:lang w:val="en-US"/>
        </w:rPr>
        <w:t>&lt;!</w:t>
      </w:r>
      <w:r>
        <w:rPr>
          <w:rFonts w:ascii="Consolas" w:hAnsi="Consolas" w:cs="Consolas"/>
          <w:color w:val="006400"/>
          <w:sz w:val="19"/>
          <w:szCs w:val="19"/>
          <w:highlight w:val="white"/>
          <w:lang w:val="en-US"/>
        </w:rPr>
        <w:t>—</w:t>
      </w:r>
      <w:proofErr w:type="gramEnd"/>
      <w:r>
        <w:rPr>
          <w:rFonts w:ascii="Consolas" w:hAnsi="Consolas" w:cs="Consolas"/>
          <w:color w:val="006400"/>
          <w:sz w:val="19"/>
          <w:szCs w:val="19"/>
          <w:highlight w:val="white"/>
          <w:lang w:val="en-US"/>
        </w:rPr>
        <w:t xml:space="preserve">  Notre </w:t>
      </w:r>
      <w:proofErr w:type="spellStart"/>
      <w:r>
        <w:rPr>
          <w:rFonts w:ascii="Consolas" w:hAnsi="Consolas" w:cs="Consolas"/>
          <w:color w:val="006400"/>
          <w:sz w:val="19"/>
          <w:szCs w:val="19"/>
          <w:highlight w:val="white"/>
          <w:lang w:val="en-US"/>
        </w:rPr>
        <w:t>viewModel</w:t>
      </w:r>
      <w:proofErr w:type="spellEnd"/>
      <w:r>
        <w:rPr>
          <w:rFonts w:ascii="Consolas" w:hAnsi="Consolas" w:cs="Consolas"/>
          <w:color w:val="006400"/>
          <w:sz w:val="19"/>
          <w:szCs w:val="19"/>
          <w:highlight w:val="white"/>
          <w:lang w:val="en-US"/>
        </w:rPr>
        <w:t xml:space="preserve"> </w:t>
      </w:r>
      <w:r w:rsidRPr="005825AE">
        <w:rPr>
          <w:rFonts w:ascii="Consolas" w:hAnsi="Consolas" w:cs="Consolas"/>
          <w:color w:val="006400"/>
          <w:sz w:val="19"/>
          <w:szCs w:val="19"/>
          <w:highlight w:val="white"/>
          <w:lang w:val="en-US"/>
        </w:rPr>
        <w:t xml:space="preserve"> --&gt;</w:t>
      </w:r>
    </w:p>
    <w:p w:rsidR="00A90469" w:rsidRPr="00A33392" w:rsidRDefault="00A90469" w:rsidP="00A333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A33392">
        <w:rPr>
          <w:rFonts w:ascii="Consolas" w:hAnsi="Consolas" w:cs="Consolas"/>
          <w:color w:val="0000FF"/>
          <w:sz w:val="19"/>
          <w:szCs w:val="19"/>
          <w:highlight w:val="white"/>
          <w:lang w:val="en-US"/>
        </w:rPr>
        <w:t>&lt;</w:t>
      </w:r>
      <w:proofErr w:type="gramStart"/>
      <w:r w:rsidRPr="00A33392">
        <w:rPr>
          <w:rFonts w:ascii="Consolas" w:hAnsi="Consolas" w:cs="Consolas"/>
          <w:color w:val="800000"/>
          <w:sz w:val="19"/>
          <w:szCs w:val="19"/>
          <w:highlight w:val="white"/>
          <w:lang w:val="en-US"/>
        </w:rPr>
        <w:t>script</w:t>
      </w:r>
      <w:proofErr w:type="gramEnd"/>
      <w:r w:rsidRPr="00A33392">
        <w:rPr>
          <w:rFonts w:ascii="Consolas" w:hAnsi="Consolas" w:cs="Consolas"/>
          <w:color w:val="000000"/>
          <w:sz w:val="19"/>
          <w:szCs w:val="19"/>
          <w:highlight w:val="white"/>
          <w:lang w:val="en-US"/>
        </w:rPr>
        <w:t xml:space="preserve"> </w:t>
      </w:r>
      <w:proofErr w:type="spellStart"/>
      <w:r w:rsidRPr="00A33392">
        <w:rPr>
          <w:rFonts w:ascii="Consolas" w:hAnsi="Consolas" w:cs="Consolas"/>
          <w:color w:val="FF0000"/>
          <w:sz w:val="19"/>
          <w:szCs w:val="19"/>
          <w:highlight w:val="white"/>
          <w:lang w:val="en-US"/>
        </w:rPr>
        <w:t>src</w:t>
      </w:r>
      <w:proofErr w:type="spellEnd"/>
      <w:r w:rsidRPr="00A33392">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/script/viewModel</w:t>
      </w:r>
      <w:r w:rsidRPr="00A33392">
        <w:rPr>
          <w:rFonts w:ascii="Consolas" w:hAnsi="Consolas" w:cs="Consolas"/>
          <w:color w:val="0000FF"/>
          <w:sz w:val="19"/>
          <w:szCs w:val="19"/>
          <w:highlight w:val="white"/>
          <w:lang w:val="en-US"/>
        </w:rPr>
        <w:t>.js"&gt;&lt;/</w:t>
      </w:r>
      <w:r w:rsidRPr="00A33392">
        <w:rPr>
          <w:rFonts w:ascii="Consolas" w:hAnsi="Consolas" w:cs="Consolas"/>
          <w:color w:val="800000"/>
          <w:sz w:val="19"/>
          <w:szCs w:val="19"/>
          <w:highlight w:val="white"/>
          <w:lang w:val="en-US"/>
        </w:rPr>
        <w:t>script</w:t>
      </w:r>
      <w:r w:rsidRPr="00A33392">
        <w:rPr>
          <w:rFonts w:ascii="Consolas" w:hAnsi="Consolas" w:cs="Consolas"/>
          <w:color w:val="0000FF"/>
          <w:sz w:val="19"/>
          <w:szCs w:val="19"/>
          <w:highlight w:val="white"/>
          <w:lang w:val="en-US"/>
        </w:rPr>
        <w:t>&gt;</w:t>
      </w:r>
    </w:p>
    <w:p w:rsidR="00A33392" w:rsidRPr="00803474" w:rsidRDefault="00A33392" w:rsidP="00A33392">
      <w:pPr>
        <w:rPr>
          <w:rFonts w:ascii="Consolas" w:hAnsi="Consolas" w:cs="Consolas"/>
          <w:color w:val="0000FF"/>
          <w:sz w:val="19"/>
          <w:szCs w:val="19"/>
          <w:lang w:val="en-US"/>
        </w:rPr>
      </w:pP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head</w:t>
      </w:r>
      <w:r w:rsidRPr="00803474">
        <w:rPr>
          <w:rFonts w:ascii="Consolas" w:hAnsi="Consolas" w:cs="Consolas"/>
          <w:color w:val="0000FF"/>
          <w:sz w:val="19"/>
          <w:szCs w:val="19"/>
          <w:highlight w:val="white"/>
          <w:lang w:val="en-US"/>
        </w:rPr>
        <w:t>&gt;</w:t>
      </w:r>
    </w:p>
    <w:p w:rsidR="00714A78" w:rsidRPr="00803474" w:rsidRDefault="00714A78" w:rsidP="00A33392">
      <w:pPr>
        <w:rPr>
          <w:rFonts w:ascii="Consolas" w:hAnsi="Consolas" w:cs="Consolas"/>
          <w:color w:val="0000FF"/>
          <w:sz w:val="19"/>
          <w:szCs w:val="19"/>
          <w:lang w:val="en-US"/>
        </w:rPr>
      </w:pPr>
    </w:p>
    <w:p w:rsidR="00714A78" w:rsidRDefault="00714A78" w:rsidP="00714A78">
      <w:r>
        <w:t>Ensuite</w:t>
      </w:r>
      <w:r w:rsidR="00464D98">
        <w:t xml:space="preserve"> dans le corps de notre vue</w:t>
      </w:r>
    </w:p>
    <w:p w:rsidR="00714A78" w:rsidRDefault="00714A78" w:rsidP="00A33392">
      <w:pPr>
        <w:rPr>
          <w:rFonts w:ascii="Consolas" w:hAnsi="Consolas" w:cs="Consolas"/>
          <w:color w:val="0000FF"/>
          <w:sz w:val="19"/>
          <w:szCs w:val="19"/>
        </w:rPr>
      </w:pP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body</w:t>
      </w:r>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div</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class</w:t>
      </w:r>
      <w:r w:rsidRPr="00714A78">
        <w:rPr>
          <w:rFonts w:ascii="Consolas" w:hAnsi="Consolas" w:cs="Consolas"/>
          <w:color w:val="0000FF"/>
          <w:sz w:val="19"/>
          <w:szCs w:val="19"/>
          <w:highlight w:val="white"/>
          <w:lang w:val="en-US"/>
        </w:rPr>
        <w:t>="container"&gt;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table</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class</w:t>
      </w:r>
      <w:r w:rsidRPr="00714A78">
        <w:rPr>
          <w:rFonts w:ascii="Consolas" w:hAnsi="Consolas" w:cs="Consolas"/>
          <w:color w:val="0000FF"/>
          <w:sz w:val="19"/>
          <w:szCs w:val="19"/>
          <w:highlight w:val="white"/>
          <w:lang w:val="en-US"/>
        </w:rPr>
        <w:t>="table"&gt;</w:t>
      </w:r>
    </w:p>
    <w:p w:rsidR="00714A78" w:rsidRDefault="00714A78" w:rsidP="00714A78">
      <w:pPr>
        <w:autoSpaceDE w:val="0"/>
        <w:autoSpaceDN w:val="0"/>
        <w:adjustRightInd w:val="0"/>
        <w:spacing w:after="0" w:line="240" w:lineRule="auto"/>
        <w:rPr>
          <w:rFonts w:ascii="Consolas" w:hAnsi="Consolas" w:cs="Consolas"/>
          <w:color w:val="000000"/>
          <w:sz w:val="19"/>
          <w:szCs w:val="19"/>
          <w:highlight w:val="white"/>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Liste de clients</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tr</w:t>
      </w:r>
      <w:proofErr w:type="spellEnd"/>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Gender</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Name</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Age</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roofErr w:type="gramEnd"/>
      <w:r w:rsidRPr="00714A78">
        <w:rPr>
          <w:rFonts w:ascii="Consolas" w:hAnsi="Consolas" w:cs="Consolas"/>
          <w:color w:val="000000"/>
          <w:sz w:val="19"/>
          <w:szCs w:val="19"/>
          <w:highlight w:val="white"/>
          <w:lang w:val="en-US"/>
        </w:rPr>
        <w:t>Output</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th</w:t>
      </w:r>
      <w:proofErr w:type="spellEnd"/>
      <w:r w:rsidRPr="00714A78">
        <w:rPr>
          <w:rFonts w:ascii="Consolas" w:hAnsi="Consolas" w:cs="Consolas"/>
          <w:color w:val="0000FF"/>
          <w:sz w:val="19"/>
          <w:szCs w:val="19"/>
          <w:highlight w:val="white"/>
          <w:lang w:val="en-US"/>
        </w:rPr>
        <w:t>&gt;</w:t>
      </w:r>
    </w:p>
    <w:p w:rsidR="00714A78" w:rsidRPr="00803474"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lang w:val="en-US"/>
        </w:rPr>
        <w:t>&lt;</w:t>
      </w:r>
      <w:proofErr w:type="spellStart"/>
      <w:proofErr w:type="gramStart"/>
      <w:r w:rsidRPr="00803474">
        <w:rPr>
          <w:rFonts w:ascii="Consolas" w:hAnsi="Consolas" w:cs="Consolas"/>
          <w:color w:val="800000"/>
          <w:sz w:val="19"/>
          <w:szCs w:val="19"/>
          <w:highlight w:val="white"/>
          <w:lang w:val="en-US"/>
        </w:rPr>
        <w:t>th</w:t>
      </w:r>
      <w:proofErr w:type="spellEnd"/>
      <w:proofErr w:type="gramEnd"/>
      <w:r w:rsidRPr="00803474">
        <w:rPr>
          <w:rFonts w:ascii="Consolas" w:hAnsi="Consolas" w:cs="Consolas"/>
          <w:color w:val="0000FF"/>
          <w:sz w:val="19"/>
          <w:szCs w:val="19"/>
          <w:highlight w:val="white"/>
          <w:lang w:val="en-US"/>
        </w:rPr>
        <w:t>&gt;&lt;/</w:t>
      </w:r>
      <w:proofErr w:type="spellStart"/>
      <w:r w:rsidRPr="00803474">
        <w:rPr>
          <w:rFonts w:ascii="Consolas" w:hAnsi="Consolas" w:cs="Consolas"/>
          <w:color w:val="800000"/>
          <w:sz w:val="19"/>
          <w:szCs w:val="19"/>
          <w:highlight w:val="white"/>
          <w:lang w:val="en-US"/>
        </w:rPr>
        <w:t>th</w:t>
      </w:r>
      <w:proofErr w:type="spellEnd"/>
      <w:r w:rsidRPr="00803474">
        <w:rPr>
          <w:rFonts w:ascii="Consolas" w:hAnsi="Consolas" w:cs="Consolas"/>
          <w:color w:val="0000FF"/>
          <w:sz w:val="19"/>
          <w:szCs w:val="19"/>
          <w:highlight w:val="white"/>
          <w:lang w:val="en-US"/>
        </w:rPr>
        <w:t>&gt;</w:t>
      </w:r>
    </w:p>
    <w:p w:rsidR="00714A78" w:rsidRPr="00803474" w:rsidRDefault="00714A78" w:rsidP="00714A78">
      <w:pPr>
        <w:spacing w:after="0"/>
        <w:rPr>
          <w:rFonts w:ascii="Consolas" w:hAnsi="Consolas" w:cs="Consolas"/>
          <w:color w:val="0000FF"/>
          <w:sz w:val="19"/>
          <w:szCs w:val="19"/>
          <w:lang w:val="en-US"/>
        </w:rPr>
      </w:pPr>
      <w:r w:rsidRPr="00803474">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lang w:val="en-US"/>
        </w:rPr>
        <w:t>&lt;/</w:t>
      </w:r>
      <w:proofErr w:type="spellStart"/>
      <w:proofErr w:type="gramStart"/>
      <w:r w:rsidRPr="00803474">
        <w:rPr>
          <w:rFonts w:ascii="Consolas" w:hAnsi="Consolas" w:cs="Consolas"/>
          <w:color w:val="800000"/>
          <w:sz w:val="19"/>
          <w:szCs w:val="19"/>
          <w:highlight w:val="white"/>
          <w:lang w:val="en-US"/>
        </w:rPr>
        <w:t>tr</w:t>
      </w:r>
      <w:proofErr w:type="spellEnd"/>
      <w:proofErr w:type="gramEnd"/>
      <w:r w:rsidRPr="00803474">
        <w:rPr>
          <w:rFonts w:ascii="Consolas" w:hAnsi="Consolas" w:cs="Consolas"/>
          <w:color w:val="0000FF"/>
          <w:sz w:val="19"/>
          <w:szCs w:val="19"/>
          <w:highlight w:val="white"/>
          <w:lang w:val="en-US"/>
        </w:rPr>
        <w:t>&gt;</w:t>
      </w:r>
    </w:p>
    <w:p w:rsidR="00714A78" w:rsidRPr="00714A78" w:rsidRDefault="00714A78" w:rsidP="00714A78">
      <w:pPr>
        <w:spacing w:after="0"/>
        <w:rPr>
          <w:rFonts w:ascii="Consolas" w:hAnsi="Consolas" w:cs="Consolas"/>
          <w:color w:val="0000FF"/>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r w:rsidRPr="00714A78">
        <w:rPr>
          <w:rFonts w:ascii="Consolas" w:hAnsi="Consolas" w:cs="Consolas"/>
          <w:color w:val="800000"/>
          <w:sz w:val="19"/>
          <w:szCs w:val="19"/>
          <w:highlight w:val="white"/>
          <w:lang w:val="en-US"/>
        </w:rPr>
        <w:t>tbody</w:t>
      </w:r>
      <w:proofErr w:type="spellEnd"/>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w:t>
      </w:r>
      <w:proofErr w:type="spellStart"/>
      <w:r w:rsidRPr="00714A78">
        <w:rPr>
          <w:rFonts w:ascii="Consolas" w:hAnsi="Consolas" w:cs="Consolas"/>
          <w:color w:val="0000FF"/>
          <w:sz w:val="19"/>
          <w:szCs w:val="19"/>
          <w:highlight w:val="white"/>
          <w:lang w:val="en-US"/>
        </w:rPr>
        <w:t>foreach</w:t>
      </w:r>
      <w:proofErr w:type="spellEnd"/>
      <w:r w:rsidRPr="00714A78">
        <w:rPr>
          <w:rFonts w:ascii="Consolas" w:hAnsi="Consolas" w:cs="Consolas"/>
          <w:color w:val="0000FF"/>
          <w:sz w:val="19"/>
          <w:szCs w:val="19"/>
          <w:highlight w:val="white"/>
          <w:lang w:val="en-US"/>
        </w:rPr>
        <w:t>: clients"&gt;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spellStart"/>
      <w:proofErr w:type="gramStart"/>
      <w:r w:rsidRPr="00714A78">
        <w:rPr>
          <w:rFonts w:ascii="Consolas" w:hAnsi="Consolas" w:cs="Consolas"/>
          <w:color w:val="800000"/>
          <w:sz w:val="19"/>
          <w:szCs w:val="19"/>
          <w:highlight w:val="white"/>
          <w:lang w:val="en-US"/>
        </w:rPr>
        <w:t>tr</w:t>
      </w:r>
      <w:proofErr w:type="spellEnd"/>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select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w:t>
      </w:r>
      <w:proofErr w:type="spellStart"/>
      <w:r w:rsidRPr="00714A78">
        <w:rPr>
          <w:rFonts w:ascii="Consolas" w:hAnsi="Consolas" w:cs="Consolas"/>
          <w:color w:val="0000FF"/>
          <w:sz w:val="19"/>
          <w:szCs w:val="19"/>
          <w:highlight w:val="white"/>
          <w:lang w:val="en-US"/>
        </w:rPr>
        <w:t>options</w:t>
      </w:r>
      <w:proofErr w:type="gramStart"/>
      <w:r w:rsidRPr="00714A78">
        <w:rPr>
          <w:rFonts w:ascii="Consolas" w:hAnsi="Consolas" w:cs="Consolas"/>
          <w:color w:val="0000FF"/>
          <w:sz w:val="19"/>
          <w:szCs w:val="19"/>
          <w:highlight w:val="white"/>
          <w:lang w:val="en-US"/>
        </w:rPr>
        <w:t>:Genders</w:t>
      </w:r>
      <w:proofErr w:type="spellEnd"/>
      <w:proofErr w:type="gramEnd"/>
      <w:r w:rsidRPr="00714A78">
        <w:rPr>
          <w:rFonts w:ascii="Consolas" w:hAnsi="Consolas" w:cs="Consolas"/>
          <w:color w:val="0000FF"/>
          <w:sz w:val="19"/>
          <w:szCs w:val="19"/>
          <w:highlight w:val="white"/>
          <w:lang w:val="en-US"/>
        </w:rPr>
        <w:t xml:space="preserve">, </w:t>
      </w:r>
      <w:proofErr w:type="spellStart"/>
      <w:r w:rsidRPr="00714A78">
        <w:rPr>
          <w:rFonts w:ascii="Consolas" w:hAnsi="Consolas" w:cs="Consolas"/>
          <w:color w:val="0000FF"/>
          <w:sz w:val="19"/>
          <w:szCs w:val="19"/>
          <w:highlight w:val="white"/>
          <w:lang w:val="en-US"/>
        </w:rPr>
        <w:t>optionsText</w:t>
      </w:r>
      <w:proofErr w:type="spellEnd"/>
      <w:r w:rsidRPr="00714A78">
        <w:rPr>
          <w:rFonts w:ascii="Consolas" w:hAnsi="Consolas" w:cs="Consolas"/>
          <w:color w:val="0000FF"/>
          <w:sz w:val="19"/>
          <w:szCs w:val="19"/>
          <w:highlight w:val="white"/>
          <w:lang w:val="en-US"/>
        </w:rPr>
        <w:t xml:space="preserve">:'key', </w:t>
      </w:r>
      <w:proofErr w:type="spellStart"/>
      <w:r w:rsidRPr="00714A78">
        <w:rPr>
          <w:rFonts w:ascii="Consolas" w:hAnsi="Consolas" w:cs="Consolas"/>
          <w:color w:val="0000FF"/>
          <w:sz w:val="19"/>
          <w:szCs w:val="19"/>
          <w:highlight w:val="white"/>
          <w:lang w:val="en-US"/>
        </w:rPr>
        <w:t>optionscaption</w:t>
      </w:r>
      <w:proofErr w:type="spellEnd"/>
      <w:r w:rsidRPr="00714A78">
        <w:rPr>
          <w:rFonts w:ascii="Consolas" w:hAnsi="Consolas" w:cs="Consolas"/>
          <w:color w:val="0000FF"/>
          <w:sz w:val="19"/>
          <w:szCs w:val="19"/>
          <w:highlight w:val="white"/>
          <w:lang w:val="en-US"/>
        </w:rPr>
        <w:t xml:space="preserve">:'Choose gender', </w:t>
      </w:r>
      <w:proofErr w:type="spellStart"/>
      <w:r w:rsidRPr="00714A78">
        <w:rPr>
          <w:rFonts w:ascii="Consolas" w:hAnsi="Consolas" w:cs="Consolas"/>
          <w:color w:val="0000FF"/>
          <w:sz w:val="19"/>
          <w:szCs w:val="19"/>
          <w:highlight w:val="white"/>
          <w:lang w:val="en-US"/>
        </w:rPr>
        <w:t>value:gender</w:t>
      </w:r>
      <w:proofErr w:type="spell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select</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input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="text"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="value: name"&gt;&lt;/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input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="text"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="value: age"&gt;&lt;/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span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 xml:space="preserve">="text: </w:t>
      </w:r>
      <w:proofErr w:type="spellStart"/>
      <w:r w:rsidRPr="00714A78">
        <w:rPr>
          <w:rFonts w:ascii="Consolas" w:hAnsi="Consolas" w:cs="Consolas"/>
          <w:color w:val="0000FF"/>
          <w:sz w:val="19"/>
          <w:szCs w:val="19"/>
          <w:highlight w:val="white"/>
          <w:lang w:val="en-US"/>
        </w:rPr>
        <w:t>clientFormatted</w:t>
      </w:r>
      <w:proofErr w:type="spell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span</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td</w:t>
      </w:r>
      <w:proofErr w:type="gramEnd"/>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button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="button"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='click: $</w:t>
      </w:r>
      <w:proofErr w:type="spellStart"/>
      <w:r w:rsidRPr="00714A78">
        <w:rPr>
          <w:rFonts w:ascii="Consolas" w:hAnsi="Consolas" w:cs="Consolas"/>
          <w:color w:val="0000FF"/>
          <w:sz w:val="19"/>
          <w:szCs w:val="19"/>
          <w:highlight w:val="white"/>
          <w:lang w:val="en-US"/>
        </w:rPr>
        <w:t>parent.removeClient</w:t>
      </w:r>
      <w:proofErr w:type="spellEnd"/>
      <w:r w:rsidRPr="00714A78">
        <w:rPr>
          <w:rFonts w:ascii="Consolas" w:hAnsi="Consolas" w:cs="Consolas"/>
          <w:color w:val="0000FF"/>
          <w:sz w:val="19"/>
          <w:szCs w:val="19"/>
          <w:highlight w:val="white"/>
          <w:lang w:val="en-US"/>
        </w:rPr>
        <w:t>'&gt;</w:t>
      </w:r>
      <w:proofErr w:type="spellStart"/>
      <w:r w:rsidRPr="00714A78">
        <w:rPr>
          <w:rFonts w:ascii="Consolas" w:hAnsi="Consolas" w:cs="Consolas"/>
          <w:color w:val="000000"/>
          <w:sz w:val="19"/>
          <w:szCs w:val="19"/>
          <w:highlight w:val="white"/>
          <w:lang w:val="en-US"/>
        </w:rPr>
        <w:t>Supprimer</w:t>
      </w:r>
      <w:proofErr w:type="spellEnd"/>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button</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 xml:space="preserve"> </w:t>
      </w:r>
      <w:r w:rsidRPr="00714A78">
        <w:rPr>
          <w:rFonts w:ascii="Consolas" w:hAnsi="Consolas" w:cs="Consolas"/>
          <w:color w:val="006400"/>
          <w:sz w:val="19"/>
          <w:szCs w:val="19"/>
          <w:highlight w:val="white"/>
          <w:lang w:val="en-US"/>
        </w:rPr>
        <w:t xml:space="preserve">&lt;!-- parent car on </w:t>
      </w:r>
      <w:proofErr w:type="spellStart"/>
      <w:r w:rsidRPr="00714A78">
        <w:rPr>
          <w:rFonts w:ascii="Consolas" w:hAnsi="Consolas" w:cs="Consolas"/>
          <w:color w:val="006400"/>
          <w:sz w:val="19"/>
          <w:szCs w:val="19"/>
          <w:highlight w:val="white"/>
          <w:lang w:val="en-US"/>
        </w:rPr>
        <w:t>est</w:t>
      </w:r>
      <w:proofErr w:type="spellEnd"/>
      <w:r w:rsidRPr="00714A78">
        <w:rPr>
          <w:rFonts w:ascii="Consolas" w:hAnsi="Consolas" w:cs="Consolas"/>
          <w:color w:val="006400"/>
          <w:sz w:val="19"/>
          <w:szCs w:val="19"/>
          <w:highlight w:val="white"/>
          <w:lang w:val="en-US"/>
        </w:rPr>
        <w:t xml:space="preserve"> </w:t>
      </w:r>
      <w:proofErr w:type="spellStart"/>
      <w:r w:rsidRPr="00714A78">
        <w:rPr>
          <w:rFonts w:ascii="Consolas" w:hAnsi="Consolas" w:cs="Consolas"/>
          <w:color w:val="006400"/>
          <w:sz w:val="19"/>
          <w:szCs w:val="19"/>
          <w:highlight w:val="white"/>
          <w:lang w:val="en-US"/>
        </w:rPr>
        <w:t>dans</w:t>
      </w:r>
      <w:proofErr w:type="spellEnd"/>
      <w:r w:rsidRPr="00714A78">
        <w:rPr>
          <w:rFonts w:ascii="Consolas" w:hAnsi="Consolas" w:cs="Consolas"/>
          <w:color w:val="006400"/>
          <w:sz w:val="19"/>
          <w:szCs w:val="19"/>
          <w:highlight w:val="white"/>
          <w:lang w:val="en-US"/>
        </w:rPr>
        <w:t xml:space="preserve"> le scope </w:t>
      </w:r>
      <w:proofErr w:type="spellStart"/>
      <w:r w:rsidRPr="00714A78">
        <w:rPr>
          <w:rFonts w:ascii="Consolas" w:hAnsi="Consolas" w:cs="Consolas"/>
          <w:color w:val="006400"/>
          <w:sz w:val="19"/>
          <w:szCs w:val="19"/>
          <w:highlight w:val="white"/>
          <w:lang w:val="en-US"/>
        </w:rPr>
        <w:t>foreach</w:t>
      </w:r>
      <w:proofErr w:type="spellEnd"/>
      <w:r w:rsidRPr="00714A78">
        <w:rPr>
          <w:rFonts w:ascii="Consolas" w:hAnsi="Consolas" w:cs="Consolas"/>
          <w:color w:val="006400"/>
          <w:sz w:val="19"/>
          <w:szCs w:val="19"/>
          <w:highlight w:val="white"/>
          <w:lang w:val="en-US"/>
        </w:rPr>
        <w:t xml:space="preserve"> --&gt;</w:t>
      </w:r>
    </w:p>
    <w:p w:rsidR="00714A78" w:rsidRPr="00803474" w:rsidRDefault="00714A78" w:rsidP="00714A78">
      <w:pPr>
        <w:spacing w:after="0"/>
        <w:rPr>
          <w:rFonts w:ascii="Consolas" w:hAnsi="Consolas" w:cs="Consolas"/>
          <w:color w:val="0000FF"/>
          <w:sz w:val="19"/>
          <w:szCs w:val="19"/>
          <w:highlight w:val="white"/>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tr</w:t>
      </w:r>
      <w:proofErr w:type="gramEnd"/>
      <w:r>
        <w:rPr>
          <w:rFonts w:ascii="Consolas" w:hAnsi="Consolas" w:cs="Consolas"/>
          <w:color w:val="0000FF"/>
          <w:sz w:val="19"/>
          <w:szCs w:val="19"/>
          <w:highlight w:val="white"/>
        </w:rPr>
        <w:t>&gt;</w:t>
      </w:r>
    </w:p>
    <w:p w:rsidR="00714A78" w:rsidRPr="00803474" w:rsidRDefault="00714A78" w:rsidP="004D42CC">
      <w:pPr>
        <w:spacing w:after="0"/>
        <w:rPr>
          <w:rFonts w:ascii="Consolas" w:hAnsi="Consolas" w:cs="Consolas"/>
          <w:color w:val="0000FF"/>
          <w:sz w:val="19"/>
          <w:szCs w:val="19"/>
        </w:rPr>
      </w:pPr>
      <w:r w:rsidRPr="00803474">
        <w:rPr>
          <w:rFonts w:ascii="Consolas" w:hAnsi="Consolas" w:cs="Consolas"/>
          <w:color w:val="000000"/>
          <w:sz w:val="19"/>
          <w:szCs w:val="19"/>
          <w:highlight w:val="white"/>
        </w:rPr>
        <w:t xml:space="preserve">            </w:t>
      </w:r>
      <w:r w:rsidRPr="00803474">
        <w:rPr>
          <w:rFonts w:ascii="Consolas" w:hAnsi="Consolas" w:cs="Consolas"/>
          <w:color w:val="0000FF"/>
          <w:sz w:val="19"/>
          <w:szCs w:val="19"/>
          <w:highlight w:val="white"/>
        </w:rPr>
        <w:t>&lt;/</w:t>
      </w:r>
      <w:proofErr w:type="spellStart"/>
      <w:proofErr w:type="gramStart"/>
      <w:r w:rsidRPr="00803474">
        <w:rPr>
          <w:rFonts w:ascii="Consolas" w:hAnsi="Consolas" w:cs="Consolas"/>
          <w:color w:val="800000"/>
          <w:sz w:val="19"/>
          <w:szCs w:val="19"/>
          <w:highlight w:val="white"/>
        </w:rPr>
        <w:t>tbody</w:t>
      </w:r>
      <w:proofErr w:type="spellEnd"/>
      <w:proofErr w:type="gramEnd"/>
      <w:r w:rsidRPr="00803474">
        <w:rPr>
          <w:rFonts w:ascii="Consolas" w:hAnsi="Consolas" w:cs="Consolas"/>
          <w:color w:val="0000FF"/>
          <w:sz w:val="19"/>
          <w:szCs w:val="19"/>
          <w:highlight w:val="white"/>
        </w:rPr>
        <w:t>&gt;</w:t>
      </w:r>
    </w:p>
    <w:p w:rsidR="004D42CC" w:rsidRDefault="004D42CC" w:rsidP="004D42CC">
      <w:pPr>
        <w:spacing w:after="0"/>
        <w:rPr>
          <w:rFonts w:ascii="Consolas" w:hAnsi="Consolas" w:cs="Consolas"/>
          <w:color w:val="0064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button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w:t>
      </w:r>
      <w:proofErr w:type="spellStart"/>
      <w:r>
        <w:rPr>
          <w:rFonts w:ascii="Consolas" w:hAnsi="Consolas" w:cs="Consolas"/>
          <w:color w:val="FF0000"/>
          <w:sz w:val="19"/>
          <w:szCs w:val="19"/>
          <w:highlight w:val="white"/>
        </w:rPr>
        <w:t>bind</w:t>
      </w:r>
      <w:proofErr w:type="spellEnd"/>
      <w:r>
        <w:rPr>
          <w:rFonts w:ascii="Consolas" w:hAnsi="Consolas" w:cs="Consolas"/>
          <w:color w:val="0000FF"/>
          <w:sz w:val="19"/>
          <w:szCs w:val="19"/>
          <w:highlight w:val="white"/>
        </w:rPr>
        <w:t xml:space="preserve">='click: </w:t>
      </w:r>
      <w:proofErr w:type="spell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pas parent plus de scope --&gt;</w:t>
      </w:r>
    </w:p>
    <w:p w:rsidR="00714A78" w:rsidRPr="00803474" w:rsidRDefault="00714A78" w:rsidP="004D42CC">
      <w:pPr>
        <w:spacing w:after="0"/>
        <w:rPr>
          <w:rFonts w:ascii="Consolas" w:hAnsi="Consolas" w:cs="Consolas"/>
          <w:color w:val="000000"/>
          <w:sz w:val="19"/>
          <w:szCs w:val="19"/>
          <w:highlight w:val="white"/>
          <w:lang w:val="en-US"/>
        </w:rPr>
      </w:pPr>
      <w:r w:rsidRPr="004D42CC">
        <w:rPr>
          <w:rFonts w:ascii="Consolas" w:hAnsi="Consolas" w:cs="Consolas"/>
          <w:color w:val="0000FF"/>
          <w:sz w:val="19"/>
          <w:szCs w:val="19"/>
          <w:highlight w:val="white"/>
        </w:rPr>
        <w:t xml:space="preserve">        </w:t>
      </w: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table</w:t>
      </w:r>
      <w:r w:rsidRPr="00803474">
        <w:rPr>
          <w:rFonts w:ascii="Consolas" w:hAnsi="Consolas" w:cs="Consolas"/>
          <w:color w:val="0000FF"/>
          <w:sz w:val="19"/>
          <w:szCs w:val="19"/>
          <w:highlight w:val="white"/>
          <w:lang w:val="en-US"/>
        </w:rPr>
        <w:t>&gt;</w:t>
      </w:r>
    </w:p>
    <w:p w:rsidR="00714A78" w:rsidRPr="00714A78" w:rsidRDefault="00714A78" w:rsidP="00714A78">
      <w:pPr>
        <w:rPr>
          <w:rFonts w:ascii="Consolas" w:hAnsi="Consolas" w:cs="Consolas"/>
          <w:color w:val="0000FF"/>
          <w:sz w:val="19"/>
          <w:szCs w:val="19"/>
          <w:lang w:val="en-US"/>
        </w:rPr>
      </w:pPr>
      <w:r w:rsidRPr="00803474">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div</w:t>
      </w:r>
      <w:r w:rsidRPr="00714A78">
        <w:rPr>
          <w:rFonts w:ascii="Consolas" w:hAnsi="Consolas" w:cs="Consolas"/>
          <w:color w:val="0000FF"/>
          <w:sz w:val="19"/>
          <w:szCs w:val="19"/>
          <w:highlight w:val="white"/>
          <w:lang w:val="en-US"/>
        </w:rPr>
        <w:t>&gt;</w:t>
      </w:r>
    </w:p>
    <w:p w:rsidR="00714A78" w:rsidRPr="00714A78" w:rsidRDefault="00714A78" w:rsidP="00714A78">
      <w:pPr>
        <w:rPr>
          <w:rFonts w:ascii="Consolas" w:hAnsi="Consolas" w:cs="Consolas"/>
          <w:color w:val="0000FF"/>
          <w:sz w:val="19"/>
          <w:szCs w:val="19"/>
          <w:lang w:val="en-US"/>
        </w:rPr>
      </w:pPr>
      <w:r w:rsidRPr="00714A78">
        <w:rPr>
          <w:rFonts w:ascii="Consolas" w:hAnsi="Consolas" w:cs="Consolas"/>
          <w:color w:val="0000FF"/>
          <w:sz w:val="19"/>
          <w:szCs w:val="19"/>
          <w:highlight w:val="white"/>
          <w:lang w:val="en-US"/>
        </w:rPr>
        <w:t>&lt;</w:t>
      </w:r>
      <w:proofErr w:type="gramStart"/>
      <w:r w:rsidRPr="00714A78">
        <w:rPr>
          <w:rFonts w:ascii="Consolas" w:hAnsi="Consolas" w:cs="Consolas"/>
          <w:color w:val="800000"/>
          <w:sz w:val="19"/>
          <w:szCs w:val="19"/>
          <w:highlight w:val="white"/>
          <w:lang w:val="en-US"/>
        </w:rPr>
        <w:t>script</w:t>
      </w:r>
      <w:proofErr w:type="gramEnd"/>
      <w:r w:rsidRPr="00714A78">
        <w:rPr>
          <w:rFonts w:ascii="Consolas" w:hAnsi="Consolas" w:cs="Consolas"/>
          <w:color w:val="000000"/>
          <w:sz w:val="19"/>
          <w:szCs w:val="19"/>
          <w:highlight w:val="white"/>
          <w:lang w:val="en-US"/>
        </w:rPr>
        <w:t xml:space="preserve"> </w:t>
      </w:r>
      <w:proofErr w:type="spellStart"/>
      <w:r w:rsidRPr="00714A78">
        <w:rPr>
          <w:rFonts w:ascii="Consolas" w:hAnsi="Consolas" w:cs="Consolas"/>
          <w:color w:val="FF0000"/>
          <w:sz w:val="19"/>
          <w:szCs w:val="19"/>
          <w:highlight w:val="white"/>
          <w:lang w:val="en-US"/>
        </w:rPr>
        <w:t>src</w:t>
      </w:r>
      <w:proofErr w:type="spellEnd"/>
      <w:r w:rsidRPr="00714A78">
        <w:rPr>
          <w:rFonts w:ascii="Consolas" w:hAnsi="Consolas" w:cs="Consolas"/>
          <w:color w:val="0000FF"/>
          <w:sz w:val="19"/>
          <w:szCs w:val="19"/>
          <w:highlight w:val="white"/>
          <w:lang w:val="en-US"/>
        </w:rPr>
        <w:t>="/script/</w:t>
      </w:r>
      <w:r>
        <w:rPr>
          <w:rFonts w:ascii="Consolas" w:hAnsi="Consolas" w:cs="Consolas"/>
          <w:color w:val="0000FF"/>
          <w:sz w:val="19"/>
          <w:szCs w:val="19"/>
          <w:highlight w:val="white"/>
          <w:lang w:val="en-US"/>
        </w:rPr>
        <w:t>viewModel</w:t>
      </w:r>
      <w:r w:rsidRPr="00714A78">
        <w:rPr>
          <w:rFonts w:ascii="Consolas" w:hAnsi="Consolas" w:cs="Consolas"/>
          <w:color w:val="0000FF"/>
          <w:sz w:val="19"/>
          <w:szCs w:val="19"/>
          <w:highlight w:val="white"/>
          <w:lang w:val="en-US"/>
        </w:rPr>
        <w:t>.js"&gt;&lt;/</w:t>
      </w:r>
      <w:r w:rsidRPr="00714A78">
        <w:rPr>
          <w:rFonts w:ascii="Consolas" w:hAnsi="Consolas" w:cs="Consolas"/>
          <w:color w:val="800000"/>
          <w:sz w:val="19"/>
          <w:szCs w:val="19"/>
          <w:highlight w:val="white"/>
          <w:lang w:val="en-US"/>
        </w:rPr>
        <w:t>script</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body</w:t>
      </w:r>
      <w:r w:rsidRPr="00714A78">
        <w:rPr>
          <w:rFonts w:ascii="Consolas" w:hAnsi="Consolas" w:cs="Consolas"/>
          <w:color w:val="0000FF"/>
          <w:sz w:val="19"/>
          <w:szCs w:val="19"/>
          <w:highlight w:val="white"/>
          <w:lang w:val="en-US"/>
        </w:rPr>
        <w:t>&gt;</w:t>
      </w:r>
    </w:p>
    <w:p w:rsidR="00714A78" w:rsidRPr="00803474" w:rsidRDefault="00714A78" w:rsidP="00714A78">
      <w:pPr>
        <w:rPr>
          <w:rFonts w:ascii="Consolas" w:hAnsi="Consolas" w:cs="Consolas"/>
          <w:color w:val="0000FF"/>
          <w:sz w:val="19"/>
          <w:szCs w:val="19"/>
        </w:rPr>
      </w:pPr>
      <w:r w:rsidRPr="00803474">
        <w:rPr>
          <w:rFonts w:ascii="Consolas" w:hAnsi="Consolas" w:cs="Consolas"/>
          <w:color w:val="0000FF"/>
          <w:sz w:val="19"/>
          <w:szCs w:val="19"/>
          <w:highlight w:val="white"/>
        </w:rPr>
        <w:t>&lt;/</w:t>
      </w:r>
      <w:proofErr w:type="gramStart"/>
      <w:r w:rsidRPr="00803474">
        <w:rPr>
          <w:rFonts w:ascii="Consolas" w:hAnsi="Consolas" w:cs="Consolas"/>
          <w:color w:val="800000"/>
          <w:sz w:val="19"/>
          <w:szCs w:val="19"/>
          <w:highlight w:val="white"/>
        </w:rPr>
        <w:t>html</w:t>
      </w:r>
      <w:proofErr w:type="gramEnd"/>
      <w:r w:rsidRPr="00803474">
        <w:rPr>
          <w:rFonts w:ascii="Consolas" w:hAnsi="Consolas" w:cs="Consolas"/>
          <w:color w:val="0000FF"/>
          <w:sz w:val="19"/>
          <w:szCs w:val="19"/>
          <w:highlight w:val="white"/>
        </w:rPr>
        <w:t>&gt;</w:t>
      </w:r>
    </w:p>
    <w:p w:rsidR="006967B7" w:rsidRPr="00803474" w:rsidRDefault="006967B7" w:rsidP="00714A78">
      <w:pPr>
        <w:rPr>
          <w:rFonts w:ascii="Consolas" w:hAnsi="Consolas" w:cs="Consolas"/>
          <w:color w:val="0000FF"/>
          <w:sz w:val="19"/>
          <w:szCs w:val="19"/>
        </w:rPr>
      </w:pPr>
    </w:p>
    <w:p w:rsidR="006967B7" w:rsidRDefault="006967B7" w:rsidP="006967B7">
      <w:pPr>
        <w:pStyle w:val="NoSpacing"/>
      </w:pPr>
      <w:r w:rsidRPr="006967B7">
        <w:lastRenderedPageBreak/>
        <w:t xml:space="preserve">Le début </w:t>
      </w:r>
      <w:r>
        <w:t xml:space="preserve">du tableau </w:t>
      </w:r>
      <w:r w:rsidRPr="006967B7">
        <w:t>est identique à</w:t>
      </w:r>
      <w:r>
        <w:t xml:space="preserve"> </w:t>
      </w:r>
      <w:proofErr w:type="spellStart"/>
      <w:r>
        <w:t>AngularJS</w:t>
      </w:r>
      <w:proofErr w:type="spellEnd"/>
      <w:r>
        <w:t xml:space="preserve">, on a ensuite la balise </w:t>
      </w:r>
      <w:proofErr w:type="spellStart"/>
      <w:r w:rsidRPr="006967B7">
        <w:rPr>
          <w:b/>
        </w:rPr>
        <w:t>tbody</w:t>
      </w:r>
      <w:proofErr w:type="spellEnd"/>
      <w:r>
        <w:rPr>
          <w:b/>
        </w:rPr>
        <w:t xml:space="preserve"> </w:t>
      </w:r>
      <w:r w:rsidRPr="006967B7">
        <w:t>avec</w:t>
      </w:r>
      <w:r>
        <w:rPr>
          <w:b/>
        </w:rPr>
        <w:t xml:space="preserve"> </w:t>
      </w:r>
      <w:r>
        <w:t xml:space="preserve">un attribut </w:t>
      </w:r>
      <w:r w:rsidRPr="006967B7">
        <w:rPr>
          <w:b/>
        </w:rPr>
        <w:t>data-</w:t>
      </w:r>
      <w:proofErr w:type="spellStart"/>
      <w:r w:rsidRPr="006967B7">
        <w:rPr>
          <w:b/>
        </w:rPr>
        <w:t>bind</w:t>
      </w:r>
      <w:proofErr w:type="spellEnd"/>
      <w:r>
        <w:t xml:space="preserve"> (on aurait pu mettre une simple </w:t>
      </w:r>
      <w:r w:rsidRPr="006967B7">
        <w:rPr>
          <w:b/>
        </w:rPr>
        <w:t>div</w:t>
      </w:r>
      <w:r>
        <w:t xml:space="preserve"> </w:t>
      </w:r>
      <w:r w:rsidRPr="006967B7">
        <w:t>a la</w:t>
      </w:r>
      <w:r>
        <w:rPr>
          <w:b/>
        </w:rPr>
        <w:t xml:space="preserve"> </w:t>
      </w:r>
      <w:r>
        <w:t xml:space="preserve">place de </w:t>
      </w:r>
      <w:proofErr w:type="spellStart"/>
      <w:r w:rsidRPr="006967B7">
        <w:rPr>
          <w:b/>
        </w:rPr>
        <w:t>tbody</w:t>
      </w:r>
      <w:proofErr w:type="spellEnd"/>
      <w:r>
        <w:t xml:space="preserve">). L’attribut </w:t>
      </w:r>
      <w:r w:rsidRPr="006967B7">
        <w:rPr>
          <w:b/>
        </w:rPr>
        <w:t>data-</w:t>
      </w:r>
      <w:proofErr w:type="spellStart"/>
      <w:r w:rsidRPr="006967B7">
        <w:rPr>
          <w:b/>
        </w:rPr>
        <w:t>bind</w:t>
      </w:r>
      <w:proofErr w:type="spellEnd"/>
      <w:r>
        <w:t xml:space="preserve"> </w:t>
      </w:r>
      <w:r w:rsidRPr="006967B7">
        <w:t>n’est p</w:t>
      </w:r>
      <w:r>
        <w:t>as natif en html mais ne provoque pas d’erreur de validation et n’est pas interprété par le navigateur.</w:t>
      </w:r>
      <w:r w:rsidR="00A20E2F">
        <w:t xml:space="preserve"> Knockout va interpréter ces balise au moment de l’association entre la « </w:t>
      </w:r>
      <w:r w:rsidR="00A20E2F" w:rsidRPr="00A20E2F">
        <w:rPr>
          <w:b/>
        </w:rPr>
        <w:t>vue</w:t>
      </w:r>
      <w:r w:rsidR="00A20E2F">
        <w:t> » et le « </w:t>
      </w:r>
      <w:r w:rsidR="00A20E2F" w:rsidRPr="00A20E2F">
        <w:rPr>
          <w:b/>
        </w:rPr>
        <w:t>vue model</w:t>
      </w:r>
      <w:r w:rsidR="00A20E2F">
        <w:t xml:space="preserve"> » </w:t>
      </w:r>
      <w:r w:rsidR="00A20E2F" w:rsidRPr="00A20E2F">
        <w:t>(</w:t>
      </w:r>
      <w:proofErr w:type="spellStart"/>
      <w:r w:rsidR="00A20E2F" w:rsidRPr="00A20E2F">
        <w:rPr>
          <w:highlight w:val="white"/>
        </w:rPr>
        <w:t>ko.applyBindings</w:t>
      </w:r>
      <w:proofErr w:type="spellEnd"/>
      <w:r w:rsidR="00A20E2F" w:rsidRPr="00A20E2F">
        <w:rPr>
          <w:highlight w:val="white"/>
        </w:rPr>
        <w:t>(</w:t>
      </w:r>
      <w:r w:rsidR="00A20E2F" w:rsidRPr="00A20E2F">
        <w:t>))</w:t>
      </w:r>
    </w:p>
    <w:p w:rsidR="00A20E2F" w:rsidRDefault="00A20E2F" w:rsidP="00A20E2F">
      <w:r>
        <w:t xml:space="preserve">Le premier </w:t>
      </w:r>
      <w:r w:rsidRPr="00A20E2F">
        <w:rPr>
          <w:b/>
        </w:rPr>
        <w:t>data-</w:t>
      </w:r>
      <w:proofErr w:type="spellStart"/>
      <w:r w:rsidRPr="00A20E2F">
        <w:rPr>
          <w:b/>
        </w:rPr>
        <w:t>bind</w:t>
      </w:r>
      <w:proofErr w:type="spellEnd"/>
      <w:r>
        <w:rPr>
          <w:b/>
        </w:rPr>
        <w:t xml:space="preserve"> </w:t>
      </w:r>
      <w:r>
        <w:t>que l’on retrouve (</w:t>
      </w:r>
      <w:r w:rsidRPr="00A20E2F">
        <w:rPr>
          <w:rFonts w:ascii="Consolas" w:hAnsi="Consolas" w:cs="Consolas"/>
          <w:color w:val="FF0000"/>
          <w:sz w:val="19"/>
          <w:szCs w:val="19"/>
          <w:highlight w:val="white"/>
        </w:rPr>
        <w:t>data-</w:t>
      </w:r>
      <w:proofErr w:type="spellStart"/>
      <w:r w:rsidRPr="00A20E2F">
        <w:rPr>
          <w:rFonts w:ascii="Consolas" w:hAnsi="Consolas" w:cs="Consolas"/>
          <w:color w:val="FF0000"/>
          <w:sz w:val="19"/>
          <w:szCs w:val="19"/>
          <w:highlight w:val="white"/>
        </w:rPr>
        <w:t>bind</w:t>
      </w:r>
      <w:proofErr w:type="spellEnd"/>
      <w:r w:rsidRPr="00A20E2F">
        <w:rPr>
          <w:rFonts w:ascii="Consolas" w:hAnsi="Consolas" w:cs="Consolas"/>
          <w:color w:val="0000FF"/>
          <w:sz w:val="19"/>
          <w:szCs w:val="19"/>
          <w:highlight w:val="white"/>
        </w:rPr>
        <w:t>="</w:t>
      </w:r>
      <w:proofErr w:type="spellStart"/>
      <w:r w:rsidRPr="00A20E2F">
        <w:rPr>
          <w:rFonts w:ascii="Consolas" w:hAnsi="Consolas" w:cs="Consolas"/>
          <w:color w:val="0000FF"/>
          <w:sz w:val="19"/>
          <w:szCs w:val="19"/>
          <w:highlight w:val="white"/>
        </w:rPr>
        <w:t>foreach</w:t>
      </w:r>
      <w:proofErr w:type="spellEnd"/>
      <w:r w:rsidRPr="00A20E2F">
        <w:rPr>
          <w:rFonts w:ascii="Consolas" w:hAnsi="Consolas" w:cs="Consolas"/>
          <w:color w:val="0000FF"/>
          <w:sz w:val="19"/>
          <w:szCs w:val="19"/>
          <w:highlight w:val="white"/>
        </w:rPr>
        <w:t>: clients"</w:t>
      </w:r>
      <w:r w:rsidRPr="00A20E2F">
        <w:rPr>
          <w:rFonts w:ascii="Consolas" w:hAnsi="Consolas" w:cs="Consolas"/>
          <w:color w:val="0000FF"/>
          <w:sz w:val="19"/>
          <w:szCs w:val="19"/>
        </w:rPr>
        <w:t>)</w:t>
      </w:r>
      <w:r w:rsidRPr="00A20E2F">
        <w:t xml:space="preserve"> est s</w:t>
      </w:r>
      <w:r>
        <w:t>implement une boucle qui va parcourir notre collection de clients.</w:t>
      </w:r>
    </w:p>
    <w:p w:rsidR="00A20E2F" w:rsidRPr="004D42CC" w:rsidRDefault="00A20E2F" w:rsidP="00A20E2F">
      <w:r>
        <w:t xml:space="preserve">Viens ensuite la liste déroulante de </w:t>
      </w:r>
      <w:proofErr w:type="spellStart"/>
      <w:r w:rsidRPr="00A20E2F">
        <w:rPr>
          <w:b/>
        </w:rPr>
        <w:t>Gender</w:t>
      </w:r>
      <w:proofErr w:type="spellEnd"/>
      <w:r>
        <w:rPr>
          <w:b/>
        </w:rPr>
        <w:t xml:space="preserve"> </w:t>
      </w:r>
      <w:r w:rsidRPr="00A20E2F">
        <w:t>(</w:t>
      </w:r>
      <w:r w:rsidRPr="00A20E2F">
        <w:rPr>
          <w:rFonts w:ascii="Consolas" w:hAnsi="Consolas" w:cs="Consolas"/>
          <w:color w:val="FF0000"/>
          <w:sz w:val="19"/>
          <w:szCs w:val="19"/>
          <w:highlight w:val="white"/>
        </w:rPr>
        <w:t>data-</w:t>
      </w:r>
      <w:proofErr w:type="spellStart"/>
      <w:r w:rsidRPr="00A20E2F">
        <w:rPr>
          <w:rFonts w:ascii="Consolas" w:hAnsi="Consolas" w:cs="Consolas"/>
          <w:color w:val="FF0000"/>
          <w:sz w:val="19"/>
          <w:szCs w:val="19"/>
          <w:highlight w:val="white"/>
        </w:rPr>
        <w:t>bind</w:t>
      </w:r>
      <w:proofErr w:type="spellEnd"/>
      <w:r w:rsidRPr="00A20E2F">
        <w:rPr>
          <w:rFonts w:ascii="Consolas" w:hAnsi="Consolas" w:cs="Consolas"/>
          <w:color w:val="0000FF"/>
          <w:sz w:val="19"/>
          <w:szCs w:val="19"/>
          <w:highlight w:val="white"/>
        </w:rPr>
        <w:t>="</w:t>
      </w:r>
      <w:proofErr w:type="spellStart"/>
      <w:r w:rsidRPr="00A20E2F">
        <w:rPr>
          <w:rFonts w:ascii="Consolas" w:hAnsi="Consolas" w:cs="Consolas"/>
          <w:color w:val="0000FF"/>
          <w:sz w:val="19"/>
          <w:szCs w:val="19"/>
          <w:highlight w:val="white"/>
        </w:rPr>
        <w:t>options:Genders</w:t>
      </w:r>
      <w:proofErr w:type="spellEnd"/>
      <w:r w:rsidRPr="00A20E2F">
        <w:rPr>
          <w:rFonts w:ascii="Consolas" w:hAnsi="Consolas" w:cs="Consolas"/>
          <w:color w:val="0000FF"/>
          <w:sz w:val="19"/>
          <w:szCs w:val="19"/>
          <w:highlight w:val="white"/>
        </w:rPr>
        <w:t xml:space="preserve">, </w:t>
      </w:r>
      <w:proofErr w:type="spellStart"/>
      <w:r w:rsidRPr="00A20E2F">
        <w:rPr>
          <w:rFonts w:ascii="Consolas" w:hAnsi="Consolas" w:cs="Consolas"/>
          <w:color w:val="0000FF"/>
          <w:sz w:val="19"/>
          <w:szCs w:val="19"/>
          <w:highlight w:val="white"/>
        </w:rPr>
        <w:t>optionsText</w:t>
      </w:r>
      <w:proofErr w:type="spellEnd"/>
      <w:r w:rsidRPr="00A20E2F">
        <w:rPr>
          <w:rFonts w:ascii="Consolas" w:hAnsi="Consolas" w:cs="Consolas"/>
          <w:color w:val="0000FF"/>
          <w:sz w:val="19"/>
          <w:szCs w:val="19"/>
          <w:highlight w:val="white"/>
        </w:rPr>
        <w:t xml:space="preserve">:'key', </w:t>
      </w:r>
      <w:proofErr w:type="spellStart"/>
      <w:r w:rsidRPr="00A20E2F">
        <w:rPr>
          <w:rFonts w:ascii="Consolas" w:hAnsi="Consolas" w:cs="Consolas"/>
          <w:color w:val="0000FF"/>
          <w:sz w:val="19"/>
          <w:szCs w:val="19"/>
          <w:highlight w:val="white"/>
        </w:rPr>
        <w:t>optionscaption</w:t>
      </w:r>
      <w:proofErr w:type="spellEnd"/>
      <w:r w:rsidRPr="00A20E2F">
        <w:rPr>
          <w:rFonts w:ascii="Consolas" w:hAnsi="Consolas" w:cs="Consolas"/>
          <w:color w:val="0000FF"/>
          <w:sz w:val="19"/>
          <w:szCs w:val="19"/>
          <w:highlight w:val="white"/>
        </w:rPr>
        <w:t>:'</w:t>
      </w:r>
      <w:proofErr w:type="spellStart"/>
      <w:r w:rsidRPr="00A20E2F">
        <w:rPr>
          <w:rFonts w:ascii="Consolas" w:hAnsi="Consolas" w:cs="Consolas"/>
          <w:color w:val="0000FF"/>
          <w:sz w:val="19"/>
          <w:szCs w:val="19"/>
          <w:highlight w:val="white"/>
        </w:rPr>
        <w:t>Choose</w:t>
      </w:r>
      <w:proofErr w:type="spellEnd"/>
      <w:r w:rsidRPr="00A20E2F">
        <w:rPr>
          <w:rFonts w:ascii="Consolas" w:hAnsi="Consolas" w:cs="Consolas"/>
          <w:color w:val="0000FF"/>
          <w:sz w:val="19"/>
          <w:szCs w:val="19"/>
          <w:highlight w:val="white"/>
        </w:rPr>
        <w:t xml:space="preserve"> </w:t>
      </w:r>
      <w:proofErr w:type="spellStart"/>
      <w:r w:rsidRPr="00A20E2F">
        <w:rPr>
          <w:rFonts w:ascii="Consolas" w:hAnsi="Consolas" w:cs="Consolas"/>
          <w:color w:val="0000FF"/>
          <w:sz w:val="19"/>
          <w:szCs w:val="19"/>
          <w:highlight w:val="white"/>
        </w:rPr>
        <w:t>gender</w:t>
      </w:r>
      <w:proofErr w:type="spellEnd"/>
      <w:r w:rsidRPr="00A20E2F">
        <w:rPr>
          <w:rFonts w:ascii="Consolas" w:hAnsi="Consolas" w:cs="Consolas"/>
          <w:color w:val="0000FF"/>
          <w:sz w:val="19"/>
          <w:szCs w:val="19"/>
          <w:highlight w:val="white"/>
        </w:rPr>
        <w:t xml:space="preserve">', </w:t>
      </w:r>
      <w:proofErr w:type="spellStart"/>
      <w:r w:rsidRPr="00A20E2F">
        <w:rPr>
          <w:rFonts w:ascii="Consolas" w:hAnsi="Consolas" w:cs="Consolas"/>
          <w:color w:val="0000FF"/>
          <w:sz w:val="19"/>
          <w:szCs w:val="19"/>
          <w:highlight w:val="white"/>
        </w:rPr>
        <w:t>value:gender</w:t>
      </w:r>
      <w:proofErr w:type="spellEnd"/>
      <w:r w:rsidRPr="00A20E2F">
        <w:rPr>
          <w:rFonts w:ascii="Consolas" w:hAnsi="Consolas" w:cs="Consolas"/>
          <w:color w:val="0000FF"/>
          <w:sz w:val="19"/>
          <w:szCs w:val="19"/>
          <w:highlight w:val="white"/>
        </w:rPr>
        <w:t>"</w:t>
      </w:r>
      <w:r w:rsidRPr="00A20E2F">
        <w:t>)</w:t>
      </w:r>
      <w:r>
        <w:t xml:space="preserve">. </w:t>
      </w:r>
      <w:r w:rsidRPr="004D42CC">
        <w:rPr>
          <w:b/>
        </w:rPr>
        <w:t>Options</w:t>
      </w:r>
      <w:r>
        <w:t xml:space="preserve"> représente la collection depuis laquelle on va afficher les données, </w:t>
      </w:r>
      <w:proofErr w:type="spellStart"/>
      <w:r w:rsidRPr="004D42CC">
        <w:rPr>
          <w:b/>
        </w:rPr>
        <w:t>optionsText</w:t>
      </w:r>
      <w:proofErr w:type="spellEnd"/>
      <w:r w:rsidR="004D42CC">
        <w:t xml:space="preserve"> est le champ que l’on souhaite afficher dans la liste, </w:t>
      </w:r>
      <w:proofErr w:type="spellStart"/>
      <w:r w:rsidR="004D42CC" w:rsidRPr="004D42CC">
        <w:rPr>
          <w:b/>
        </w:rPr>
        <w:t>optionscaption</w:t>
      </w:r>
      <w:proofErr w:type="spellEnd"/>
      <w:r w:rsidR="004D42CC">
        <w:rPr>
          <w:b/>
        </w:rPr>
        <w:t xml:space="preserve"> </w:t>
      </w:r>
      <w:r w:rsidR="004D42CC">
        <w:t xml:space="preserve">est la valeur par défaut à afficher et enfin </w:t>
      </w:r>
      <w:r w:rsidR="004D42CC" w:rsidRPr="004D42CC">
        <w:rPr>
          <w:b/>
        </w:rPr>
        <w:t>value</w:t>
      </w:r>
      <w:r w:rsidR="004D42CC">
        <w:rPr>
          <w:b/>
        </w:rPr>
        <w:t xml:space="preserve"> </w:t>
      </w:r>
      <w:r w:rsidR="004D42CC">
        <w:t xml:space="preserve">est l’attribut value que va prendre les </w:t>
      </w:r>
      <w:proofErr w:type="spellStart"/>
      <w:r w:rsidR="004D42CC">
        <w:t>elements</w:t>
      </w:r>
      <w:proofErr w:type="spellEnd"/>
      <w:r w:rsidR="004D42CC">
        <w:t xml:space="preserve"> de notre liste déroulante.</w:t>
      </w:r>
    </w:p>
    <w:p w:rsidR="00B90AA9" w:rsidRDefault="004D42CC" w:rsidP="00B90AA9">
      <w:r>
        <w:t xml:space="preserve">On affiche ensuite nos différents </w:t>
      </w:r>
      <w:r w:rsidRPr="004D42CC">
        <w:rPr>
          <w:b/>
        </w:rPr>
        <w:t>inputs</w:t>
      </w:r>
      <w:r>
        <w:rPr>
          <w:b/>
        </w:rPr>
        <w:t xml:space="preserve"> </w:t>
      </w:r>
      <w:r w:rsidRPr="004D42CC">
        <w:t>permettant</w:t>
      </w:r>
      <w:r>
        <w:t xml:space="preserve"> à l’utilisateur de modifier les informations d’un client. Pour cela on ajoute l’attribut : </w:t>
      </w:r>
      <w:r w:rsidRPr="004D42CC">
        <w:rPr>
          <w:rFonts w:ascii="Consolas" w:hAnsi="Consolas" w:cs="Consolas"/>
          <w:color w:val="FF0000"/>
          <w:sz w:val="19"/>
          <w:szCs w:val="19"/>
          <w:highlight w:val="white"/>
        </w:rPr>
        <w:t>data-</w:t>
      </w:r>
      <w:proofErr w:type="spellStart"/>
      <w:r w:rsidRPr="004D42CC">
        <w:rPr>
          <w:rFonts w:ascii="Consolas" w:hAnsi="Consolas" w:cs="Consolas"/>
          <w:color w:val="FF0000"/>
          <w:sz w:val="19"/>
          <w:szCs w:val="19"/>
          <w:highlight w:val="white"/>
        </w:rPr>
        <w:t>bind</w:t>
      </w:r>
      <w:proofErr w:type="spellEnd"/>
      <w:r w:rsidRPr="004D42CC">
        <w:rPr>
          <w:rFonts w:ascii="Consolas" w:hAnsi="Consolas" w:cs="Consolas"/>
          <w:color w:val="0000FF"/>
          <w:sz w:val="19"/>
          <w:szCs w:val="19"/>
          <w:highlight w:val="white"/>
        </w:rPr>
        <w:t xml:space="preserve">="value: </w:t>
      </w:r>
      <w:proofErr w:type="spellStart"/>
      <w:r w:rsidRPr="004D42CC">
        <w:rPr>
          <w:rFonts w:ascii="Consolas" w:hAnsi="Consolas" w:cs="Consolas"/>
          <w:color w:val="0000FF"/>
          <w:sz w:val="19"/>
          <w:szCs w:val="19"/>
          <w:highlight w:val="white"/>
        </w:rPr>
        <w:t>name</w:t>
      </w:r>
      <w:proofErr w:type="spellEnd"/>
      <w:r w:rsidRPr="004D42CC">
        <w:rPr>
          <w:rFonts w:ascii="Consolas" w:hAnsi="Consolas" w:cs="Consolas"/>
          <w:color w:val="0000FF"/>
          <w:sz w:val="19"/>
          <w:szCs w:val="19"/>
          <w:highlight w:val="white"/>
        </w:rPr>
        <w:t>"</w:t>
      </w:r>
      <w:r w:rsidRPr="004D42CC">
        <w:rPr>
          <w:rFonts w:ascii="Consolas" w:hAnsi="Consolas" w:cs="Consolas"/>
          <w:color w:val="0000FF"/>
          <w:sz w:val="19"/>
          <w:szCs w:val="19"/>
        </w:rPr>
        <w:t xml:space="preserve"> </w:t>
      </w:r>
      <w:r w:rsidRPr="004D42CC">
        <w:t>a</w:t>
      </w:r>
      <w:r>
        <w:t>fin de lier notre vue au champ « </w:t>
      </w:r>
      <w:proofErr w:type="spellStart"/>
      <w:r>
        <w:t>name</w:t>
      </w:r>
      <w:proofErr w:type="spellEnd"/>
      <w:r>
        <w:t xml:space="preserve"> » de notre « vue model ». Dès que la valeur est modifiée le « vue model » est automatiquement mise à jour avec </w:t>
      </w:r>
      <w:proofErr w:type="gramStart"/>
      <w:r>
        <w:t>la nouvelle valeurs</w:t>
      </w:r>
      <w:proofErr w:type="gramEnd"/>
      <w:r>
        <w:t xml:space="preserve"> et affiché dans notre sortie </w:t>
      </w:r>
      <w:proofErr w:type="spellStart"/>
      <w:r>
        <w:t>formatté</w:t>
      </w:r>
      <w:proofErr w:type="spellEnd"/>
      <w:r>
        <w:t>.</w:t>
      </w:r>
    </w:p>
    <w:p w:rsidR="004D42CC" w:rsidRDefault="004D42CC" w:rsidP="00B90AA9">
      <w:pPr>
        <w:rPr>
          <w:rFonts w:ascii="Consolas" w:hAnsi="Consolas" w:cs="Consolas"/>
          <w:color w:val="0000FF"/>
          <w:sz w:val="19"/>
          <w:szCs w:val="19"/>
        </w:rPr>
      </w:pPr>
      <w:r>
        <w:t xml:space="preserve">Notre sortie </w:t>
      </w:r>
      <w:proofErr w:type="spellStart"/>
      <w:r>
        <w:t>formatté</w:t>
      </w:r>
      <w:proofErr w:type="spellEnd"/>
      <w:r>
        <w:t xml:space="preserve"> est simplement affiché de la même façon qu’avec les inputs sauf que l’on spécifie que la valeur n’est pas modifiable : </w:t>
      </w:r>
      <w:r w:rsidRPr="004D42CC">
        <w:rPr>
          <w:rFonts w:ascii="Consolas" w:hAnsi="Consolas" w:cs="Consolas"/>
          <w:color w:val="FF0000"/>
          <w:sz w:val="19"/>
          <w:szCs w:val="19"/>
          <w:highlight w:val="white"/>
        </w:rPr>
        <w:t>data-</w:t>
      </w:r>
      <w:proofErr w:type="spellStart"/>
      <w:r w:rsidRPr="004D42CC">
        <w:rPr>
          <w:rFonts w:ascii="Consolas" w:hAnsi="Consolas" w:cs="Consolas"/>
          <w:color w:val="FF0000"/>
          <w:sz w:val="19"/>
          <w:szCs w:val="19"/>
          <w:highlight w:val="white"/>
        </w:rPr>
        <w:t>bind</w:t>
      </w:r>
      <w:proofErr w:type="spellEnd"/>
      <w:r w:rsidRPr="004D42CC">
        <w:rPr>
          <w:rFonts w:ascii="Consolas" w:hAnsi="Consolas" w:cs="Consolas"/>
          <w:color w:val="0000FF"/>
          <w:sz w:val="19"/>
          <w:szCs w:val="19"/>
          <w:highlight w:val="white"/>
        </w:rPr>
        <w:t>="</w:t>
      </w:r>
      <w:proofErr w:type="spellStart"/>
      <w:r w:rsidRPr="004D42CC">
        <w:rPr>
          <w:rFonts w:ascii="Consolas" w:hAnsi="Consolas" w:cs="Consolas"/>
          <w:color w:val="0000FF"/>
          <w:sz w:val="19"/>
          <w:szCs w:val="19"/>
          <w:highlight w:val="white"/>
        </w:rPr>
        <w:t>text</w:t>
      </w:r>
      <w:proofErr w:type="spellEnd"/>
      <w:r w:rsidRPr="004D42CC">
        <w:rPr>
          <w:rFonts w:ascii="Consolas" w:hAnsi="Consolas" w:cs="Consolas"/>
          <w:color w:val="0000FF"/>
          <w:sz w:val="19"/>
          <w:szCs w:val="19"/>
          <w:highlight w:val="white"/>
        </w:rPr>
        <w:t xml:space="preserve">: </w:t>
      </w:r>
      <w:proofErr w:type="spellStart"/>
      <w:r w:rsidRPr="004D42CC">
        <w:rPr>
          <w:rFonts w:ascii="Consolas" w:hAnsi="Consolas" w:cs="Consolas"/>
          <w:color w:val="0000FF"/>
          <w:sz w:val="19"/>
          <w:szCs w:val="19"/>
          <w:highlight w:val="white"/>
        </w:rPr>
        <w:t>clientFormatted</w:t>
      </w:r>
      <w:proofErr w:type="spellEnd"/>
      <w:r w:rsidRPr="004D42CC">
        <w:rPr>
          <w:rFonts w:ascii="Consolas" w:hAnsi="Consolas" w:cs="Consolas"/>
          <w:color w:val="0000FF"/>
          <w:sz w:val="19"/>
          <w:szCs w:val="19"/>
          <w:highlight w:val="white"/>
        </w:rPr>
        <w:t>"</w:t>
      </w:r>
    </w:p>
    <w:p w:rsidR="00240DA0" w:rsidRDefault="00240DA0" w:rsidP="00240DA0">
      <w:pPr>
        <w:pStyle w:val="Heading3"/>
      </w:pPr>
    </w:p>
    <w:p w:rsidR="00240DA0" w:rsidRDefault="00240DA0" w:rsidP="00240DA0">
      <w:pPr>
        <w:pStyle w:val="Heading3"/>
      </w:pPr>
      <w:r>
        <w:t>L’ajout et la suppression des données</w:t>
      </w:r>
    </w:p>
    <w:p w:rsidR="004D42CC" w:rsidRDefault="004D42CC" w:rsidP="00B90AA9">
      <w:r>
        <w:t xml:space="preserve">Vous aurez remarqué l’ajout des boutons ajouter et supprimer qui appelle respectivement les fonctions </w:t>
      </w:r>
      <w:proofErr w:type="spellStart"/>
      <w:r>
        <w:t>addClient</w:t>
      </w:r>
      <w:proofErr w:type="spellEnd"/>
      <w:r>
        <w:t xml:space="preserve"> et </w:t>
      </w:r>
      <w:proofErr w:type="spellStart"/>
      <w:r>
        <w:t>removeClient</w:t>
      </w:r>
      <w:proofErr w:type="spellEnd"/>
      <w:r>
        <w:t xml:space="preserve"> grâce au tag </w:t>
      </w:r>
      <w:r>
        <w:rPr>
          <w:rFonts w:ascii="Consolas" w:hAnsi="Consolas" w:cs="Consolas"/>
          <w:color w:val="FF0000"/>
          <w:sz w:val="19"/>
          <w:szCs w:val="19"/>
          <w:highlight w:val="white"/>
        </w:rPr>
        <w:t>data-</w:t>
      </w:r>
      <w:proofErr w:type="spellStart"/>
      <w:r>
        <w:rPr>
          <w:rFonts w:ascii="Consolas" w:hAnsi="Consolas" w:cs="Consolas"/>
          <w:color w:val="FF0000"/>
          <w:sz w:val="19"/>
          <w:szCs w:val="19"/>
          <w:highlight w:val="white"/>
        </w:rPr>
        <w:t>bind</w:t>
      </w:r>
      <w:proofErr w:type="spellEnd"/>
      <w:r>
        <w:rPr>
          <w:rFonts w:ascii="Consolas" w:hAnsi="Consolas" w:cs="Consolas"/>
          <w:color w:val="0000FF"/>
          <w:sz w:val="19"/>
          <w:szCs w:val="19"/>
          <w:highlight w:val="white"/>
        </w:rPr>
        <w:t xml:space="preserve">='click: </w:t>
      </w:r>
      <w:proofErr w:type="spell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w:t>
      </w:r>
      <w:r>
        <w:rPr>
          <w:rFonts w:ascii="Consolas" w:hAnsi="Consolas" w:cs="Consolas"/>
          <w:color w:val="0000FF"/>
          <w:sz w:val="19"/>
          <w:szCs w:val="19"/>
        </w:rPr>
        <w:t xml:space="preserve">. </w:t>
      </w:r>
      <w:r w:rsidRPr="004D42CC">
        <w:t>Nous all</w:t>
      </w:r>
      <w:r>
        <w:t>ons maintenant ajouter ces deux méthodes à notre « vue model »</w:t>
      </w:r>
    </w:p>
    <w:p w:rsidR="004D42CC" w:rsidRDefault="004D42CC" w:rsidP="00B90AA9">
      <w:r>
        <w:t xml:space="preserve">Dans notre classe </w:t>
      </w:r>
      <w:proofErr w:type="spellStart"/>
      <w:r w:rsidRPr="004D42CC">
        <w:rPr>
          <w:b/>
        </w:rPr>
        <w:t>ViewModel</w:t>
      </w:r>
      <w:proofErr w:type="spellEnd"/>
      <w:r>
        <w:rPr>
          <w:b/>
        </w:rPr>
        <w:t xml:space="preserve"> </w:t>
      </w:r>
      <w:r>
        <w:t>on ajoute donc :</w:t>
      </w:r>
    </w:p>
    <w:p w:rsidR="004D42CC" w:rsidRPr="004D42CC" w:rsidRDefault="004D42CC" w:rsidP="004D42CC">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4D42CC">
        <w:rPr>
          <w:rFonts w:ascii="Consolas" w:hAnsi="Consolas" w:cs="Consolas"/>
          <w:color w:val="000000"/>
          <w:sz w:val="19"/>
          <w:szCs w:val="19"/>
          <w:highlight w:val="white"/>
          <w:lang w:val="en-US"/>
        </w:rPr>
        <w:t>self.addClient</w:t>
      </w:r>
      <w:proofErr w:type="spellEnd"/>
      <w:r w:rsidRPr="004D42CC">
        <w:rPr>
          <w:rFonts w:ascii="Consolas" w:hAnsi="Consolas" w:cs="Consolas"/>
          <w:color w:val="000000"/>
          <w:sz w:val="19"/>
          <w:szCs w:val="19"/>
          <w:highlight w:val="white"/>
          <w:lang w:val="en-US"/>
        </w:rPr>
        <w:t xml:space="preserve"> = </w:t>
      </w:r>
      <w:r w:rsidRPr="004D42CC">
        <w:rPr>
          <w:rFonts w:ascii="Consolas" w:hAnsi="Consolas" w:cs="Consolas"/>
          <w:color w:val="0000FF"/>
          <w:sz w:val="19"/>
          <w:szCs w:val="19"/>
          <w:highlight w:val="white"/>
          <w:lang w:val="en-US"/>
        </w:rPr>
        <w:t>function</w:t>
      </w:r>
      <w:r w:rsidRPr="004D42CC">
        <w:rPr>
          <w:rFonts w:ascii="Consolas" w:hAnsi="Consolas" w:cs="Consolas"/>
          <w:color w:val="000000"/>
          <w:sz w:val="19"/>
          <w:szCs w:val="19"/>
          <w:highlight w:val="white"/>
          <w:lang w:val="en-US"/>
        </w:rPr>
        <w:t xml:space="preserve"> () {</w:t>
      </w:r>
    </w:p>
    <w:p w:rsidR="004D42CC" w:rsidRPr="004D42CC" w:rsidRDefault="004D42CC" w:rsidP="004D42CC">
      <w:pPr>
        <w:autoSpaceDE w:val="0"/>
        <w:autoSpaceDN w:val="0"/>
        <w:adjustRightInd w:val="0"/>
        <w:spacing w:after="0" w:line="240" w:lineRule="auto"/>
        <w:rPr>
          <w:rFonts w:ascii="Consolas" w:hAnsi="Consolas" w:cs="Consolas"/>
          <w:color w:val="000000"/>
          <w:sz w:val="19"/>
          <w:szCs w:val="19"/>
          <w:highlight w:val="white"/>
          <w:lang w:val="en-US"/>
        </w:rPr>
      </w:pPr>
      <w:r w:rsidRPr="004D42CC">
        <w:rPr>
          <w:rFonts w:ascii="Consolas" w:hAnsi="Consolas" w:cs="Consolas"/>
          <w:color w:val="000000"/>
          <w:sz w:val="19"/>
          <w:szCs w:val="19"/>
          <w:highlight w:val="white"/>
          <w:lang w:val="en-US"/>
        </w:rPr>
        <w:t xml:space="preserve">    </w:t>
      </w:r>
      <w:proofErr w:type="spellStart"/>
      <w:proofErr w:type="gramStart"/>
      <w:r w:rsidRPr="004D42CC">
        <w:rPr>
          <w:rFonts w:ascii="Consolas" w:hAnsi="Consolas" w:cs="Consolas"/>
          <w:color w:val="000000"/>
          <w:sz w:val="19"/>
          <w:szCs w:val="19"/>
          <w:highlight w:val="white"/>
          <w:lang w:val="en-US"/>
        </w:rPr>
        <w:t>self.clients.push</w:t>
      </w:r>
      <w:proofErr w:type="spellEnd"/>
      <w:r w:rsidRPr="004D42CC">
        <w:rPr>
          <w:rFonts w:ascii="Consolas" w:hAnsi="Consolas" w:cs="Consolas"/>
          <w:color w:val="000000"/>
          <w:sz w:val="19"/>
          <w:szCs w:val="19"/>
          <w:highlight w:val="white"/>
          <w:lang w:val="en-US"/>
        </w:rPr>
        <w:t>(</w:t>
      </w:r>
      <w:proofErr w:type="gramEnd"/>
      <w:r w:rsidRPr="004D42CC">
        <w:rPr>
          <w:rFonts w:ascii="Consolas" w:hAnsi="Consolas" w:cs="Consolas"/>
          <w:color w:val="0000FF"/>
          <w:sz w:val="19"/>
          <w:szCs w:val="19"/>
          <w:highlight w:val="white"/>
          <w:lang w:val="en-US"/>
        </w:rPr>
        <w:t>new</w:t>
      </w:r>
      <w:r w:rsidRPr="004D42CC">
        <w:rPr>
          <w:rFonts w:ascii="Consolas" w:hAnsi="Consolas" w:cs="Consolas"/>
          <w:color w:val="000000"/>
          <w:sz w:val="19"/>
          <w:szCs w:val="19"/>
          <w:highlight w:val="white"/>
          <w:lang w:val="en-US"/>
        </w:rPr>
        <w:t xml:space="preserve"> Client(</w:t>
      </w:r>
      <w:r w:rsidRPr="004D42CC">
        <w:rPr>
          <w:rFonts w:ascii="Consolas" w:hAnsi="Consolas" w:cs="Consolas"/>
          <w:color w:val="0000FF"/>
          <w:sz w:val="19"/>
          <w:szCs w:val="19"/>
          <w:highlight w:val="white"/>
          <w:lang w:val="en-US"/>
        </w:rPr>
        <w:t>null</w:t>
      </w:r>
      <w:r w:rsidRPr="004D42CC">
        <w:rPr>
          <w:rFonts w:ascii="Consolas" w:hAnsi="Consolas" w:cs="Consolas"/>
          <w:color w:val="000000"/>
          <w:sz w:val="19"/>
          <w:szCs w:val="19"/>
          <w:highlight w:val="white"/>
          <w:lang w:val="en-US"/>
        </w:rPr>
        <w:t xml:space="preserve"> , Genders[0], </w:t>
      </w:r>
      <w:r w:rsidRPr="004D42CC">
        <w:rPr>
          <w:rFonts w:ascii="Consolas" w:hAnsi="Consolas" w:cs="Consolas"/>
          <w:color w:val="A31515"/>
          <w:sz w:val="19"/>
          <w:szCs w:val="19"/>
          <w:highlight w:val="white"/>
          <w:lang w:val="en-US"/>
        </w:rPr>
        <w:t>"Inconnu"</w:t>
      </w:r>
      <w:r w:rsidRPr="004D42CC">
        <w:rPr>
          <w:rFonts w:ascii="Consolas" w:hAnsi="Consolas" w:cs="Consolas"/>
          <w:color w:val="000000"/>
          <w:sz w:val="19"/>
          <w:szCs w:val="19"/>
          <w:highlight w:val="white"/>
          <w:lang w:val="en-US"/>
        </w:rPr>
        <w:t>, 0 ));</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self.removeClient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function</w:t>
      </w:r>
      <w:proofErr w:type="spellEnd"/>
      <w:r>
        <w:rPr>
          <w:rFonts w:ascii="Consolas" w:hAnsi="Consolas" w:cs="Consolas"/>
          <w:color w:val="000000"/>
          <w:sz w:val="19"/>
          <w:szCs w:val="19"/>
          <w:highlight w:val="white"/>
        </w:rPr>
        <w:t xml:space="preserve"> (client) {</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w:t>
      </w:r>
      <w:proofErr w:type="spellStart"/>
      <w:proofErr w:type="gramStart"/>
      <w:r>
        <w:rPr>
          <w:rFonts w:ascii="Consolas" w:hAnsi="Consolas" w:cs="Consolas"/>
          <w:color w:val="000000"/>
          <w:sz w:val="19"/>
          <w:szCs w:val="19"/>
          <w:highlight w:val="white"/>
        </w:rPr>
        <w:t>self.clients.indexOf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client);</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self.clients.splice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index, 1);</w:t>
      </w:r>
    </w:p>
    <w:p w:rsidR="004D42CC" w:rsidRPr="004D42CC" w:rsidRDefault="004D42CC" w:rsidP="004D42CC">
      <w:pPr>
        <w:rPr>
          <w:rFonts w:ascii="Consolas" w:hAnsi="Consolas" w:cs="Consolas"/>
          <w:color w:val="0000FF"/>
          <w:sz w:val="19"/>
          <w:szCs w:val="19"/>
        </w:rPr>
      </w:pPr>
      <w:r>
        <w:rPr>
          <w:rFonts w:ascii="Consolas" w:hAnsi="Consolas" w:cs="Consolas"/>
          <w:color w:val="000000"/>
          <w:sz w:val="19"/>
          <w:szCs w:val="19"/>
          <w:highlight w:val="white"/>
        </w:rPr>
        <w:t>};</w:t>
      </w:r>
    </w:p>
    <w:p w:rsidR="00622DA5" w:rsidRPr="00622DA5" w:rsidRDefault="00622DA5" w:rsidP="00622DA5">
      <w:r>
        <w:t xml:space="preserve">Un peu de la même façon qu’avec </w:t>
      </w:r>
      <w:proofErr w:type="spellStart"/>
      <w:r>
        <w:t>AngularJS</w:t>
      </w:r>
      <w:proofErr w:type="spellEnd"/>
      <w:r>
        <w:t xml:space="preserve"> on ajoute et on enlève de notre collection un Client et les modifications seront automatiquement reporté</w:t>
      </w:r>
      <w:ins w:id="106" w:author="FELTZ, JEAN-LUC" w:date="2014-12-08T14:19:00Z">
        <w:r w:rsidR="006015AF">
          <w:t>es</w:t>
        </w:r>
      </w:ins>
      <w:r>
        <w:t xml:space="preserve"> dans notre vue.</w:t>
      </w:r>
    </w:p>
    <w:p w:rsidR="00622DA5" w:rsidRDefault="00622DA5">
      <w:r>
        <w:t xml:space="preserve">Voilà notre application Knockout fonctionne. Comme on a pu le voir il y a beaucoup de ressemblances entre </w:t>
      </w:r>
      <w:proofErr w:type="spellStart"/>
      <w:r>
        <w:t>AngularJS</w:t>
      </w:r>
      <w:proofErr w:type="spellEnd"/>
      <w:r>
        <w:t xml:space="preserve"> et Knockout, les principales différences sont qu’</w:t>
      </w:r>
      <w:proofErr w:type="spellStart"/>
      <w:r>
        <w:t>AngularJS</w:t>
      </w:r>
      <w:proofErr w:type="spellEnd"/>
      <w:r>
        <w:t xml:space="preserve"> définit des balises particulières pour chaque actions (</w:t>
      </w:r>
      <w:proofErr w:type="spellStart"/>
      <w:r>
        <w:t>ng</w:t>
      </w:r>
      <w:proofErr w:type="spellEnd"/>
      <w:r>
        <w:t>-*) alors que Knockout utilise des balise data-</w:t>
      </w:r>
      <w:proofErr w:type="spellStart"/>
      <w:r>
        <w:t>binding</w:t>
      </w:r>
      <w:proofErr w:type="spellEnd"/>
      <w:r w:rsidR="00B514DB">
        <w:t xml:space="preserve"> à l’intérieur desquels il définira les actions à effectuer</w:t>
      </w:r>
      <w:r>
        <w:t>.  La seconde grosse différence est qu</w:t>
      </w:r>
      <w:r w:rsidR="00B514DB">
        <w:t xml:space="preserve">’avec </w:t>
      </w:r>
      <w:r>
        <w:t xml:space="preserve">Knockout </w:t>
      </w:r>
      <w:r w:rsidR="00B514DB">
        <w:t xml:space="preserve">il faut spécifier explicitement quels champs devront être observés afin de notifier la vue alors qu’avec </w:t>
      </w:r>
      <w:proofErr w:type="spellStart"/>
      <w:r w:rsidR="00B514DB">
        <w:t>AngularJS</w:t>
      </w:r>
      <w:proofErr w:type="spellEnd"/>
      <w:r w:rsidR="00B514DB">
        <w:t xml:space="preserve"> tous est implicite.</w:t>
      </w:r>
    </w:p>
    <w:p w:rsidR="00FE3795" w:rsidRDefault="00FE3795">
      <w:pPr>
        <w:rPr>
          <w:rFonts w:asciiTheme="majorHAnsi" w:hAnsiTheme="majorHAnsi" w:cstheme="majorBidi"/>
          <w:color w:val="2E74B5" w:themeColor="accent1" w:themeShade="BF"/>
          <w:sz w:val="26"/>
          <w:szCs w:val="26"/>
        </w:rPr>
      </w:pPr>
      <w:r>
        <w:br w:type="page"/>
      </w:r>
    </w:p>
    <w:p w:rsidR="00FE3795" w:rsidRPr="00B514DB" w:rsidRDefault="00FE3795" w:rsidP="00FE3795">
      <w:pPr>
        <w:pStyle w:val="Heading2"/>
        <w:rPr>
          <w:rFonts w:eastAsiaTheme="minorHAnsi"/>
        </w:rPr>
      </w:pPr>
      <w:proofErr w:type="spellStart"/>
      <w:r>
        <w:rPr>
          <w:rFonts w:eastAsiaTheme="minorHAnsi"/>
        </w:rPr>
        <w:lastRenderedPageBreak/>
        <w:t>Ember</w:t>
      </w:r>
      <w:proofErr w:type="spellEnd"/>
    </w:p>
    <w:p w:rsidR="00622DA5" w:rsidRDefault="00240DA0">
      <w:pPr>
        <w:rPr>
          <w:ins w:id="107" w:author="FELTZ, JEAN-LUC" w:date="2014-12-08T14:21:00Z"/>
        </w:rPr>
      </w:pPr>
      <w:proofErr w:type="spellStart"/>
      <w:r>
        <w:t>Ember</w:t>
      </w:r>
      <w:proofErr w:type="spellEnd"/>
      <w:r>
        <w:t xml:space="preserve"> utilise le pattern MVC comme </w:t>
      </w:r>
      <w:proofErr w:type="spellStart"/>
      <w:r>
        <w:t>AngularJS</w:t>
      </w:r>
      <w:proofErr w:type="spellEnd"/>
      <w:r>
        <w:t>.</w:t>
      </w:r>
    </w:p>
    <w:p w:rsidR="00557494" w:rsidRDefault="00557494">
      <w:ins w:id="108" w:author="FELTZ, JEAN-LUC" w:date="2014-12-08T14:21:00Z">
        <w:r>
          <w:t>Définir la route</w:t>
        </w:r>
      </w:ins>
    </w:p>
    <w:p w:rsidR="009C25DF" w:rsidRDefault="00240DA0">
      <w:r>
        <w:t>P</w:t>
      </w:r>
      <w:r w:rsidR="007200D0">
        <w:t xml:space="preserve">remièrement nous allons avoir besoin </w:t>
      </w:r>
      <w:proofErr w:type="spellStart"/>
      <w:r w:rsidR="00C51A40">
        <w:t>Ember</w:t>
      </w:r>
      <w:proofErr w:type="spellEnd"/>
      <w:r w:rsidR="00C51A40">
        <w:t xml:space="preserve">-data qui est une librairie permettant gérer les données et de faciliter les interactions avec le serveur, nous allons en avoir besoin pour créer nos modèles. Tous les appels de méthodes commençant par DS.* utiliserons cette librairie. </w:t>
      </w:r>
    </w:p>
    <w:p w:rsidR="00240DA0" w:rsidRDefault="00240DA0"/>
    <w:p w:rsidR="00240DA0" w:rsidRDefault="00240DA0" w:rsidP="00240DA0">
      <w:pPr>
        <w:pStyle w:val="Heading3"/>
      </w:pPr>
      <w:proofErr w:type="spellStart"/>
      <w:r>
        <w:t>Templating</w:t>
      </w:r>
      <w:proofErr w:type="spellEnd"/>
      <w:r>
        <w:t xml:space="preserve"> simple</w:t>
      </w:r>
    </w:p>
    <w:p w:rsidR="007200D0" w:rsidRDefault="009C25DF">
      <w:r>
        <w:t>Nous c</w:t>
      </w:r>
      <w:r w:rsidR="00C51A40">
        <w:t xml:space="preserve">ommençons </w:t>
      </w:r>
      <w:r w:rsidR="007200D0">
        <w:t xml:space="preserve">par créer une application </w:t>
      </w:r>
      <w:proofErr w:type="spellStart"/>
      <w:r w:rsidR="007200D0">
        <w:t>Ember</w:t>
      </w:r>
      <w:proofErr w:type="spellEnd"/>
      <w:r w:rsidR="007200D0">
        <w:t xml:space="preserve"> de la façon suivante :</w:t>
      </w:r>
    </w:p>
    <w:p w:rsidR="009C25DF" w:rsidRPr="00B14E49" w:rsidRDefault="009C25DF">
      <w:pPr>
        <w:rPr>
          <w:rFonts w:ascii="Consolas" w:hAnsi="Consolas" w:cs="Consolas"/>
          <w:color w:val="000000"/>
          <w:sz w:val="19"/>
          <w:szCs w:val="19"/>
          <w:highlight w:val="white"/>
        </w:rPr>
      </w:pPr>
    </w:p>
    <w:p w:rsidR="007200D0" w:rsidRDefault="007200D0">
      <w:pPr>
        <w:rPr>
          <w:rFonts w:ascii="Consolas" w:hAnsi="Consolas" w:cs="Consolas"/>
          <w:color w:val="000000"/>
          <w:sz w:val="19"/>
          <w:szCs w:val="19"/>
          <w:lang w:val="en-US"/>
        </w:rPr>
      </w:pPr>
      <w:proofErr w:type="spellStart"/>
      <w:r w:rsidRPr="007200D0">
        <w:rPr>
          <w:rFonts w:ascii="Consolas" w:hAnsi="Consolas" w:cs="Consolas"/>
          <w:color w:val="000000"/>
          <w:sz w:val="19"/>
          <w:szCs w:val="19"/>
          <w:highlight w:val="white"/>
          <w:lang w:val="en-US"/>
        </w:rPr>
        <w:t>window.App</w:t>
      </w:r>
      <w:proofErr w:type="spellEnd"/>
      <w:r w:rsidRPr="007200D0">
        <w:rPr>
          <w:rFonts w:ascii="Consolas" w:hAnsi="Consolas" w:cs="Consolas"/>
          <w:color w:val="000000"/>
          <w:sz w:val="19"/>
          <w:szCs w:val="19"/>
          <w:highlight w:val="white"/>
          <w:lang w:val="en-US"/>
        </w:rPr>
        <w:t xml:space="preserve"> = </w:t>
      </w:r>
      <w:proofErr w:type="spellStart"/>
      <w:proofErr w:type="gramStart"/>
      <w:r w:rsidRPr="007200D0">
        <w:rPr>
          <w:rFonts w:ascii="Consolas" w:hAnsi="Consolas" w:cs="Consolas"/>
          <w:color w:val="000000"/>
          <w:sz w:val="19"/>
          <w:szCs w:val="19"/>
          <w:highlight w:val="white"/>
          <w:lang w:val="en-US"/>
        </w:rPr>
        <w:t>Ember.Application.create</w:t>
      </w:r>
      <w:proofErr w:type="spellEnd"/>
      <w:r w:rsidRPr="007200D0">
        <w:rPr>
          <w:rFonts w:ascii="Consolas" w:hAnsi="Consolas" w:cs="Consolas"/>
          <w:color w:val="000000"/>
          <w:sz w:val="19"/>
          <w:szCs w:val="19"/>
          <w:highlight w:val="white"/>
          <w:lang w:val="en-US"/>
        </w:rPr>
        <w:t>(</w:t>
      </w:r>
      <w:proofErr w:type="gramEnd"/>
      <w:r w:rsidRPr="007200D0">
        <w:rPr>
          <w:rFonts w:ascii="Consolas" w:hAnsi="Consolas" w:cs="Consolas"/>
          <w:color w:val="000000"/>
          <w:sz w:val="19"/>
          <w:szCs w:val="19"/>
          <w:highlight w:val="white"/>
          <w:lang w:val="en-US"/>
        </w:rPr>
        <w:t>);</w:t>
      </w:r>
    </w:p>
    <w:p w:rsidR="009C25DF" w:rsidRPr="007200D0" w:rsidRDefault="009C25DF">
      <w:pPr>
        <w:rPr>
          <w:lang w:val="en-US"/>
        </w:rPr>
      </w:pPr>
    </w:p>
    <w:p w:rsidR="00FE3795" w:rsidRDefault="007200D0">
      <w:r w:rsidRPr="007200D0">
        <w:t xml:space="preserve">Cette ligne rendra la variable App disponible </w:t>
      </w:r>
      <w:r w:rsidR="00C51A40">
        <w:t>dans toute notre application.</w:t>
      </w:r>
      <w:r w:rsidR="009C25DF">
        <w:t xml:space="preserve"> C’est cette App qui contiendra toute la logique d’</w:t>
      </w:r>
      <w:proofErr w:type="spellStart"/>
      <w:r w:rsidR="009C25DF">
        <w:t>Ember</w:t>
      </w:r>
      <w:proofErr w:type="spellEnd"/>
      <w:r w:rsidR="009C25DF">
        <w:t>.</w:t>
      </w:r>
    </w:p>
    <w:p w:rsidR="009C25DF" w:rsidRDefault="00C51A40">
      <w:r>
        <w:t xml:space="preserve">Nous </w:t>
      </w:r>
      <w:r w:rsidR="009C25DF">
        <w:t>créons</w:t>
      </w:r>
      <w:r>
        <w:t xml:space="preserve"> maintenant un </w:t>
      </w:r>
      <w:r w:rsidRPr="00C51A40">
        <w:rPr>
          <w:b/>
        </w:rPr>
        <w:t>Adapter</w:t>
      </w:r>
      <w:r>
        <w:t xml:space="preserve"> qui permet de communiquer avec la source de donnée. Dans notre cas comme nous n’utilisons pas de base de données</w:t>
      </w:r>
      <w:ins w:id="109" w:author="FELTZ, JEAN-LUC" w:date="2014-12-08T14:20:00Z">
        <w:r w:rsidR="006015AF">
          <w:t>,</w:t>
        </w:r>
      </w:ins>
      <w:r>
        <w:t xml:space="preserve"> </w:t>
      </w:r>
      <w:proofErr w:type="spellStart"/>
      <w:r w:rsidRPr="00C51A40">
        <w:rPr>
          <w:b/>
        </w:rPr>
        <w:t>Ember</w:t>
      </w:r>
      <w:proofErr w:type="spellEnd"/>
      <w:r w:rsidRPr="00C51A40">
        <w:rPr>
          <w:b/>
        </w:rPr>
        <w:t>-data</w:t>
      </w:r>
      <w:r>
        <w:t xml:space="preserve"> nous fournis un système de </w:t>
      </w:r>
      <w:proofErr w:type="spellStart"/>
      <w:r w:rsidRPr="00C51A40">
        <w:rPr>
          <w:b/>
        </w:rPr>
        <w:t>Fixture</w:t>
      </w:r>
      <w:proofErr w:type="spellEnd"/>
      <w:r>
        <w:t xml:space="preserve"> qui nous permettra de charger les données depuis notre </w:t>
      </w:r>
      <w:r w:rsidR="009C25DF">
        <w:t xml:space="preserve">tableau </w:t>
      </w:r>
      <w:proofErr w:type="spellStart"/>
      <w:r w:rsidR="009C25DF">
        <w:t>Javascript</w:t>
      </w:r>
      <w:proofErr w:type="spellEnd"/>
      <w:r w:rsidR="009C25DF">
        <w:t> :</w:t>
      </w:r>
    </w:p>
    <w:p w:rsidR="009C25DF" w:rsidRDefault="009C25DF"/>
    <w:p w:rsidR="00C51A40" w:rsidRDefault="009C25DF">
      <w:proofErr w:type="spellStart"/>
      <w:r>
        <w:rPr>
          <w:rFonts w:ascii="Consolas" w:hAnsi="Consolas" w:cs="Consolas"/>
          <w:color w:val="000000"/>
          <w:sz w:val="19"/>
          <w:szCs w:val="19"/>
          <w:highlight w:val="white"/>
        </w:rPr>
        <w:t>App.ApplicationAdapter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DS.FixtureAdapter.extend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C51A40">
        <w:t xml:space="preserve"> </w:t>
      </w:r>
    </w:p>
    <w:p w:rsidR="009C25DF" w:rsidRDefault="009C25DF"/>
    <w:p w:rsidR="009C25DF" w:rsidRDefault="009C25DF">
      <w:r>
        <w:t>Les donnée</w:t>
      </w:r>
      <w:ins w:id="110" w:author="FELTZ, JEAN-LUC" w:date="2014-12-08T14:20:00Z">
        <w:r w:rsidR="006015AF">
          <w:t>s</w:t>
        </w:r>
      </w:ins>
      <w:r>
        <w:t xml:space="preserve"> sont les même</w:t>
      </w:r>
      <w:ins w:id="111" w:author="FELTZ, JEAN-LUC" w:date="2014-12-08T14:20:00Z">
        <w:r w:rsidR="006015AF">
          <w:t>s</w:t>
        </w:r>
      </w:ins>
      <w:r>
        <w:t xml:space="preserve"> que précédemment à la différence que le </w:t>
      </w:r>
      <w:proofErr w:type="spellStart"/>
      <w:r>
        <w:t>gender</w:t>
      </w:r>
      <w:proofErr w:type="spellEnd"/>
      <w:r>
        <w:t xml:space="preserve"> d’un client est maintenant donné par son id et non plus directement par l’objet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Genders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0,</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key</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w:t>
      </w:r>
      <w:proofErr w:type="spellStart"/>
      <w:r w:rsidRPr="009C25DF">
        <w:rPr>
          <w:rFonts w:ascii="Consolas" w:hAnsi="Consolas" w:cs="Consolas"/>
          <w:color w:val="A31515"/>
          <w:sz w:val="19"/>
          <w:szCs w:val="19"/>
          <w:highlight w:val="white"/>
          <w:lang w:val="en-US"/>
        </w:rPr>
        <w:t>Mr</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value</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"Monsieur"</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1,</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key</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w:t>
      </w:r>
      <w:proofErr w:type="spellStart"/>
      <w:r w:rsidRPr="009C25DF">
        <w:rPr>
          <w:rFonts w:ascii="Consolas" w:hAnsi="Consolas" w:cs="Consolas"/>
          <w:color w:val="A31515"/>
          <w:sz w:val="19"/>
          <w:szCs w:val="19"/>
          <w:highlight w:val="white"/>
          <w:lang w:val="en-US"/>
        </w:rPr>
        <w:t>Mme</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value</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"Madame"</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ClientsList</w:t>
      </w:r>
      <w:proofErr w:type="spellEnd"/>
      <w:r w:rsidRPr="009C25DF">
        <w:rPr>
          <w:rFonts w:ascii="Consolas" w:hAnsi="Consolas" w:cs="Consolas"/>
          <w:color w:val="000000"/>
          <w:sz w:val="19"/>
          <w:szCs w:val="19"/>
          <w:highlight w:val="white"/>
          <w:lang w:val="en-US"/>
        </w:rPr>
        <w:t xml:space="preserve">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0,</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gender</w:t>
      </w:r>
      <w:proofErr w:type="gramEnd"/>
      <w:r w:rsidRPr="009C25DF">
        <w:rPr>
          <w:rFonts w:ascii="Consolas" w:hAnsi="Consolas" w:cs="Consolas"/>
          <w:color w:val="000000"/>
          <w:sz w:val="19"/>
          <w:szCs w:val="19"/>
          <w:highlight w:val="white"/>
          <w:lang w:val="en-US"/>
        </w:rPr>
        <w:t xml:space="preserve">: 0,  </w:t>
      </w:r>
      <w:r w:rsidRPr="009C25DF">
        <w:rPr>
          <w:rFonts w:ascii="Consolas" w:hAnsi="Consolas" w:cs="Consolas"/>
          <w:color w:val="008000"/>
          <w:sz w:val="19"/>
          <w:szCs w:val="19"/>
          <w:highlight w:val="white"/>
          <w:lang w:val="en-US"/>
        </w:rPr>
        <w:t>//Note: we give the id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name</w:t>
      </w:r>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A31515"/>
          <w:sz w:val="19"/>
          <w:szCs w:val="19"/>
          <w:highlight w:val="white"/>
          <w:lang w:val="en-US"/>
        </w:rPr>
        <w:t>"Jean"</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age</w:t>
      </w:r>
      <w:proofErr w:type="gramEnd"/>
      <w:r w:rsidRPr="009C25DF">
        <w:rPr>
          <w:rFonts w:ascii="Consolas" w:hAnsi="Consolas" w:cs="Consolas"/>
          <w:color w:val="000000"/>
          <w:sz w:val="19"/>
          <w:szCs w:val="19"/>
          <w:highlight w:val="white"/>
          <w:lang w:val="en-US"/>
        </w:rPr>
        <w:t>: 25,</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id</w:t>
      </w:r>
      <w:proofErr w:type="gramEnd"/>
      <w:r w:rsidRPr="009C25DF">
        <w:rPr>
          <w:rFonts w:ascii="Consolas" w:hAnsi="Consolas" w:cs="Consolas"/>
          <w:color w:val="000000"/>
          <w:sz w:val="19"/>
          <w:szCs w:val="19"/>
          <w:highlight w:val="white"/>
          <w:lang w:val="en-US"/>
        </w:rPr>
        <w:t>: 1,</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gender</w:t>
      </w:r>
      <w:proofErr w:type="gramEnd"/>
      <w:r w:rsidRPr="009C25DF">
        <w:rPr>
          <w:rFonts w:ascii="Consolas" w:hAnsi="Consolas" w:cs="Consolas"/>
          <w:color w:val="000000"/>
          <w:sz w:val="19"/>
          <w:szCs w:val="19"/>
          <w:highlight w:val="white"/>
          <w:lang w:val="en-US"/>
        </w:rPr>
        <w:t>: 1,</w:t>
      </w:r>
    </w:p>
    <w:p w:rsidR="009C25DF" w:rsidRPr="00F8304D"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Change w:id="112" w:author="FELTZ, JEAN-LUC" w:date="2014-12-08T14:00:00Z">
            <w:rPr>
              <w:rFonts w:ascii="Consolas" w:hAnsi="Consolas" w:cs="Consolas"/>
              <w:color w:val="000000"/>
              <w:sz w:val="19"/>
              <w:szCs w:val="19"/>
              <w:highlight w:val="white"/>
            </w:rPr>
          </w:rPrChange>
        </w:rPr>
      </w:pPr>
      <w:r w:rsidRPr="009C25DF">
        <w:rPr>
          <w:rFonts w:ascii="Consolas" w:hAnsi="Consolas" w:cs="Consolas"/>
          <w:color w:val="000000"/>
          <w:sz w:val="19"/>
          <w:szCs w:val="19"/>
          <w:highlight w:val="white"/>
          <w:lang w:val="en-US"/>
        </w:rPr>
        <w:t xml:space="preserve">        </w:t>
      </w:r>
      <w:proofErr w:type="gramStart"/>
      <w:r w:rsidRPr="00F8304D">
        <w:rPr>
          <w:rFonts w:ascii="Consolas" w:hAnsi="Consolas" w:cs="Consolas"/>
          <w:color w:val="000000"/>
          <w:sz w:val="19"/>
          <w:szCs w:val="19"/>
          <w:highlight w:val="white"/>
          <w:lang w:val="en-US"/>
          <w:rPrChange w:id="113" w:author="FELTZ, JEAN-LUC" w:date="2014-12-08T14:00:00Z">
            <w:rPr>
              <w:rFonts w:ascii="Consolas" w:hAnsi="Consolas" w:cs="Consolas"/>
              <w:color w:val="000000"/>
              <w:sz w:val="19"/>
              <w:szCs w:val="19"/>
              <w:highlight w:val="white"/>
            </w:rPr>
          </w:rPrChange>
        </w:rPr>
        <w:t>name</w:t>
      </w:r>
      <w:proofErr w:type="gramEnd"/>
      <w:r w:rsidRPr="00F8304D">
        <w:rPr>
          <w:rFonts w:ascii="Consolas" w:hAnsi="Consolas" w:cs="Consolas"/>
          <w:color w:val="000000"/>
          <w:sz w:val="19"/>
          <w:szCs w:val="19"/>
          <w:highlight w:val="white"/>
          <w:lang w:val="en-US"/>
          <w:rPrChange w:id="114" w:author="FELTZ, JEAN-LUC" w:date="2014-12-08T14:00:00Z">
            <w:rPr>
              <w:rFonts w:ascii="Consolas" w:hAnsi="Consolas" w:cs="Consolas"/>
              <w:color w:val="000000"/>
              <w:sz w:val="19"/>
              <w:szCs w:val="19"/>
              <w:highlight w:val="white"/>
            </w:rPr>
          </w:rPrChange>
        </w:rPr>
        <w:t xml:space="preserve">: </w:t>
      </w:r>
      <w:r w:rsidRPr="00F8304D">
        <w:rPr>
          <w:rFonts w:ascii="Consolas" w:hAnsi="Consolas" w:cs="Consolas"/>
          <w:color w:val="A31515"/>
          <w:sz w:val="19"/>
          <w:szCs w:val="19"/>
          <w:highlight w:val="white"/>
          <w:lang w:val="en-US"/>
          <w:rPrChange w:id="115" w:author="FELTZ, JEAN-LUC" w:date="2014-12-08T14:00:00Z">
            <w:rPr>
              <w:rFonts w:ascii="Consolas" w:hAnsi="Consolas" w:cs="Consolas"/>
              <w:color w:val="A31515"/>
              <w:sz w:val="19"/>
              <w:szCs w:val="19"/>
              <w:highlight w:val="white"/>
            </w:rPr>
          </w:rPrChange>
        </w:rPr>
        <w:t>"Juliette"</w:t>
      </w:r>
      <w:r w:rsidRPr="00F8304D">
        <w:rPr>
          <w:rFonts w:ascii="Consolas" w:hAnsi="Consolas" w:cs="Consolas"/>
          <w:color w:val="000000"/>
          <w:sz w:val="19"/>
          <w:szCs w:val="19"/>
          <w:highlight w:val="white"/>
          <w:lang w:val="en-US"/>
          <w:rPrChange w:id="116" w:author="FELTZ, JEAN-LUC" w:date="2014-12-08T14:00:00Z">
            <w:rPr>
              <w:rFonts w:ascii="Consolas" w:hAnsi="Consolas" w:cs="Consolas"/>
              <w:color w:val="000000"/>
              <w:sz w:val="19"/>
              <w:szCs w:val="19"/>
              <w:highlight w:val="white"/>
            </w:rPr>
          </w:rPrChange>
        </w:rPr>
        <w:t>,</w:t>
      </w:r>
    </w:p>
    <w:p w:rsidR="009C25DF" w:rsidRPr="00F8304D"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Change w:id="117" w:author="FELTZ, JEAN-LUC" w:date="2014-12-08T14:00:00Z">
            <w:rPr>
              <w:rFonts w:ascii="Consolas" w:hAnsi="Consolas" w:cs="Consolas"/>
              <w:color w:val="000000"/>
              <w:sz w:val="19"/>
              <w:szCs w:val="19"/>
              <w:highlight w:val="white"/>
            </w:rPr>
          </w:rPrChange>
        </w:rPr>
      </w:pPr>
      <w:r w:rsidRPr="00F8304D">
        <w:rPr>
          <w:rFonts w:ascii="Consolas" w:hAnsi="Consolas" w:cs="Consolas"/>
          <w:color w:val="000000"/>
          <w:sz w:val="19"/>
          <w:szCs w:val="19"/>
          <w:highlight w:val="white"/>
          <w:lang w:val="en-US"/>
          <w:rPrChange w:id="118" w:author="FELTZ, JEAN-LUC" w:date="2014-12-08T14:00:00Z">
            <w:rPr>
              <w:rFonts w:ascii="Consolas" w:hAnsi="Consolas" w:cs="Consolas"/>
              <w:color w:val="000000"/>
              <w:sz w:val="19"/>
              <w:szCs w:val="19"/>
              <w:highlight w:val="white"/>
            </w:rPr>
          </w:rPrChange>
        </w:rPr>
        <w:t xml:space="preserve">        </w:t>
      </w:r>
      <w:proofErr w:type="gramStart"/>
      <w:r w:rsidRPr="00F8304D">
        <w:rPr>
          <w:rFonts w:ascii="Consolas" w:hAnsi="Consolas" w:cs="Consolas"/>
          <w:color w:val="000000"/>
          <w:sz w:val="19"/>
          <w:szCs w:val="19"/>
          <w:highlight w:val="white"/>
          <w:lang w:val="en-US"/>
          <w:rPrChange w:id="119" w:author="FELTZ, JEAN-LUC" w:date="2014-12-08T14:00:00Z">
            <w:rPr>
              <w:rFonts w:ascii="Consolas" w:hAnsi="Consolas" w:cs="Consolas"/>
              <w:color w:val="000000"/>
              <w:sz w:val="19"/>
              <w:szCs w:val="19"/>
              <w:highlight w:val="white"/>
            </w:rPr>
          </w:rPrChange>
        </w:rPr>
        <w:t>age</w:t>
      </w:r>
      <w:proofErr w:type="gramEnd"/>
      <w:r w:rsidRPr="00F8304D">
        <w:rPr>
          <w:rFonts w:ascii="Consolas" w:hAnsi="Consolas" w:cs="Consolas"/>
          <w:color w:val="000000"/>
          <w:sz w:val="19"/>
          <w:szCs w:val="19"/>
          <w:highlight w:val="white"/>
          <w:lang w:val="en-US"/>
          <w:rPrChange w:id="120" w:author="FELTZ, JEAN-LUC" w:date="2014-12-08T14:00:00Z">
            <w:rPr>
              <w:rFonts w:ascii="Consolas" w:hAnsi="Consolas" w:cs="Consolas"/>
              <w:color w:val="000000"/>
              <w:sz w:val="19"/>
              <w:szCs w:val="19"/>
              <w:highlight w:val="white"/>
            </w:rPr>
          </w:rPrChange>
        </w:rPr>
        <w:t>: 30,</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sidRPr="00F8304D">
        <w:rPr>
          <w:rFonts w:ascii="Consolas" w:hAnsi="Consolas" w:cs="Consolas"/>
          <w:color w:val="000000"/>
          <w:sz w:val="19"/>
          <w:szCs w:val="19"/>
          <w:highlight w:val="white"/>
          <w:lang w:val="en-US"/>
          <w:rPrChange w:id="121" w:author="FELTZ, JEAN-LUC" w:date="2014-12-08T14:00: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w:t>
      </w:r>
    </w:p>
    <w:p w:rsidR="009C25DF" w:rsidRDefault="009C25DF" w:rsidP="009C25DF">
      <w:pPr>
        <w:rPr>
          <w:rFonts w:ascii="Consolas" w:hAnsi="Consolas" w:cs="Consolas"/>
          <w:color w:val="000000"/>
          <w:sz w:val="19"/>
          <w:szCs w:val="19"/>
        </w:rPr>
      </w:pPr>
      <w:r>
        <w:rPr>
          <w:rFonts w:ascii="Consolas" w:hAnsi="Consolas" w:cs="Consolas"/>
          <w:color w:val="000000"/>
          <w:sz w:val="19"/>
          <w:szCs w:val="19"/>
          <w:highlight w:val="white"/>
        </w:rPr>
        <w:t>];</w:t>
      </w:r>
    </w:p>
    <w:p w:rsidR="009C25DF" w:rsidRDefault="009C25DF" w:rsidP="009C25DF"/>
    <w:p w:rsidR="009C25DF" w:rsidRDefault="009C25DF">
      <w:r>
        <w:t>Nous pouvons maintenant déclarer le modèle qui accueillera nos données :</w:t>
      </w:r>
    </w:p>
    <w:p w:rsidR="009C25DF" w:rsidRDefault="009C25DF"/>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9C25DF">
        <w:rPr>
          <w:rFonts w:ascii="Consolas" w:hAnsi="Consolas" w:cs="Consolas"/>
          <w:color w:val="000000"/>
          <w:sz w:val="19"/>
          <w:szCs w:val="19"/>
          <w:highlight w:val="white"/>
          <w:lang w:val="en-US"/>
        </w:rPr>
        <w:t>App.Gender</w:t>
      </w:r>
      <w:proofErr w:type="spellEnd"/>
      <w:r w:rsidRPr="009C25DF">
        <w:rPr>
          <w:rFonts w:ascii="Consolas" w:hAnsi="Consolas" w:cs="Consolas"/>
          <w:color w:val="000000"/>
          <w:sz w:val="19"/>
          <w:szCs w:val="19"/>
          <w:highlight w:val="white"/>
          <w:lang w:val="en-US"/>
        </w:rPr>
        <w:t xml:space="preserve"> = </w:t>
      </w:r>
      <w:proofErr w:type="spellStart"/>
      <w:proofErr w:type="gramStart"/>
      <w:r w:rsidRPr="009C25DF">
        <w:rPr>
          <w:rFonts w:ascii="Consolas" w:hAnsi="Consolas" w:cs="Consolas"/>
          <w:color w:val="000000"/>
          <w:sz w:val="19"/>
          <w:szCs w:val="19"/>
          <w:highlight w:val="white"/>
          <w:lang w:val="en-US"/>
        </w:rPr>
        <w:t>DS.Model.extend</w:t>
      </w:r>
      <w:proofErr w:type="spellEnd"/>
      <w:r w:rsidRPr="009C25DF">
        <w:rPr>
          <w:rFonts w:ascii="Consolas" w:hAnsi="Consolas" w:cs="Consolas"/>
          <w:color w:val="000000"/>
          <w:sz w:val="19"/>
          <w:szCs w:val="19"/>
          <w:highlight w:val="white"/>
          <w:lang w:val="en-US"/>
        </w:rPr>
        <w:t>({</w:t>
      </w:r>
      <w:proofErr w:type="gramEnd"/>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lastRenderedPageBreak/>
        <w:t xml:space="preserve">    </w:t>
      </w:r>
      <w:proofErr w:type="gramStart"/>
      <w:r w:rsidRPr="009C25DF">
        <w:rPr>
          <w:rFonts w:ascii="Consolas" w:hAnsi="Consolas" w:cs="Consolas"/>
          <w:color w:val="000000"/>
          <w:sz w:val="19"/>
          <w:szCs w:val="19"/>
          <w:highlight w:val="white"/>
          <w:lang w:val="en-US"/>
        </w:rPr>
        <w:t>key</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value</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B05928" w:rsidRDefault="009C25DF" w:rsidP="009C25DF">
      <w:pPr>
        <w:autoSpaceDE w:val="0"/>
        <w:autoSpaceDN w:val="0"/>
        <w:adjustRightInd w:val="0"/>
        <w:spacing w:after="0" w:line="240" w:lineRule="auto"/>
        <w:rPr>
          <w:rFonts w:ascii="Consolas" w:hAnsi="Consolas" w:cs="Consolas"/>
          <w:color w:val="008000"/>
          <w:sz w:val="19"/>
          <w:szCs w:val="19"/>
          <w:highlight w:val="white"/>
          <w:lang w:val="en-US"/>
        </w:rPr>
      </w:pPr>
      <w:proofErr w:type="spellStart"/>
      <w:r w:rsidRPr="009C25DF">
        <w:rPr>
          <w:rFonts w:ascii="Consolas" w:hAnsi="Consolas" w:cs="Consolas"/>
          <w:color w:val="000000"/>
          <w:sz w:val="19"/>
          <w:szCs w:val="19"/>
          <w:highlight w:val="white"/>
          <w:lang w:val="en-US"/>
        </w:rPr>
        <w:t>App.Client</w:t>
      </w:r>
      <w:proofErr w:type="spellEnd"/>
      <w:r w:rsidRPr="009C25DF">
        <w:rPr>
          <w:rFonts w:ascii="Consolas" w:hAnsi="Consolas" w:cs="Consolas"/>
          <w:color w:val="000000"/>
          <w:sz w:val="19"/>
          <w:szCs w:val="19"/>
          <w:highlight w:val="white"/>
          <w:lang w:val="en-US"/>
        </w:rPr>
        <w:t xml:space="preserve"> = </w:t>
      </w:r>
      <w:proofErr w:type="spellStart"/>
      <w:proofErr w:type="gramStart"/>
      <w:r w:rsidRPr="009C25DF">
        <w:rPr>
          <w:rFonts w:ascii="Consolas" w:hAnsi="Consolas" w:cs="Consolas"/>
          <w:color w:val="000000"/>
          <w:sz w:val="19"/>
          <w:szCs w:val="19"/>
          <w:highlight w:val="white"/>
          <w:lang w:val="en-US"/>
        </w:rPr>
        <w:t>DS.Model.extend</w:t>
      </w:r>
      <w:proofErr w:type="spellEnd"/>
      <w:r w:rsidRPr="009C25DF">
        <w:rPr>
          <w:rFonts w:ascii="Consolas" w:hAnsi="Consolas" w:cs="Consolas"/>
          <w:color w:val="000000"/>
          <w:sz w:val="19"/>
          <w:szCs w:val="19"/>
          <w:highlight w:val="white"/>
          <w:lang w:val="en-US"/>
        </w:rPr>
        <w:t>({</w:t>
      </w:r>
      <w:proofErr w:type="gramEnd"/>
    </w:p>
    <w:p w:rsidR="00B05928" w:rsidRDefault="009C25DF" w:rsidP="009C25DF">
      <w:pPr>
        <w:autoSpaceDE w:val="0"/>
        <w:autoSpaceDN w:val="0"/>
        <w:adjustRightInd w:val="0"/>
        <w:spacing w:after="0" w:line="240" w:lineRule="auto"/>
        <w:rPr>
          <w:rFonts w:ascii="Consolas" w:hAnsi="Consolas" w:cs="Consolas"/>
          <w:color w:val="008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gender</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DS.belongsTo</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 xml:space="preserve">, { </w:t>
      </w:r>
      <w:proofErr w:type="spellStart"/>
      <w:r w:rsidRPr="009C25DF">
        <w:rPr>
          <w:rFonts w:ascii="Consolas" w:hAnsi="Consolas" w:cs="Consolas"/>
          <w:color w:val="000000"/>
          <w:sz w:val="19"/>
          <w:szCs w:val="19"/>
          <w:highlight w:val="white"/>
          <w:lang w:val="en-US"/>
        </w:rPr>
        <w:t>async</w:t>
      </w:r>
      <w:proofErr w:type="spellEnd"/>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false</w:t>
      </w:r>
      <w:r w:rsidRPr="009C25DF">
        <w:rPr>
          <w:rFonts w:ascii="Consolas" w:hAnsi="Consolas" w:cs="Consolas"/>
          <w:color w:val="000000"/>
          <w:sz w:val="19"/>
          <w:szCs w:val="19"/>
          <w:highlight w:val="white"/>
          <w:lang w:val="en-US"/>
        </w:rPr>
        <w:t xml:space="preserve"> }), </w:t>
      </w:r>
      <w:r w:rsidRPr="009C25DF">
        <w:rPr>
          <w:rFonts w:ascii="Consolas" w:hAnsi="Consolas" w:cs="Consolas"/>
          <w:color w:val="008000"/>
          <w:sz w:val="19"/>
          <w:szCs w:val="19"/>
          <w:highlight w:val="white"/>
          <w:lang w:val="en-US"/>
        </w:rPr>
        <w:t>//relation one to</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name</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00"/>
          <w:sz w:val="19"/>
          <w:szCs w:val="19"/>
          <w:highlight w:val="white"/>
          <w:lang w:val="en-US"/>
        </w:rPr>
        <w:t>age</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00"/>
          <w:sz w:val="19"/>
          <w:szCs w:val="19"/>
          <w:highlight w:val="white"/>
          <w:lang w:val="en-US"/>
        </w:rPr>
        <w:t>DS.attr</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w:t>
      </w:r>
      <w:proofErr w:type="spellStart"/>
      <w:r w:rsidRPr="009C25DF">
        <w:rPr>
          <w:rFonts w:ascii="Consolas" w:hAnsi="Consolas" w:cs="Consolas"/>
          <w:color w:val="A31515"/>
          <w:sz w:val="19"/>
          <w:szCs w:val="19"/>
          <w:highlight w:val="white"/>
          <w:lang w:val="en-US"/>
        </w:rPr>
        <w:t>boolean</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spellStart"/>
      <w:proofErr w:type="gramStart"/>
      <w:r w:rsidRPr="009C25DF">
        <w:rPr>
          <w:rFonts w:ascii="Consolas" w:hAnsi="Consolas" w:cs="Consolas"/>
          <w:color w:val="000000"/>
          <w:sz w:val="19"/>
          <w:szCs w:val="19"/>
          <w:highlight w:val="white"/>
          <w:lang w:val="en-US"/>
        </w:rPr>
        <w:t>clientFormatted</w:t>
      </w:r>
      <w:proofErr w:type="spellEnd"/>
      <w:proofErr w:type="gramEnd"/>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function</w:t>
      </w:r>
      <w:r w:rsidRPr="009C25DF">
        <w:rPr>
          <w:rFonts w:ascii="Consolas" w:hAnsi="Consolas" w:cs="Consolas"/>
          <w:color w:val="000000"/>
          <w:sz w:val="19"/>
          <w:szCs w:val="19"/>
          <w:highlight w:val="white"/>
          <w:lang w:val="en-US"/>
        </w:rPr>
        <w:t xml:space="preserve">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FF"/>
          <w:sz w:val="19"/>
          <w:szCs w:val="19"/>
          <w:highlight w:val="white"/>
          <w:lang w:val="en-US"/>
        </w:rPr>
        <w:t>if</w:t>
      </w:r>
      <w:proofErr w:type="gramEnd"/>
      <w:r w:rsidRPr="009C25DF">
        <w:rPr>
          <w:rFonts w:ascii="Consolas" w:hAnsi="Consolas" w:cs="Consolas"/>
          <w:color w:val="000000"/>
          <w:sz w:val="19"/>
          <w:szCs w:val="19"/>
          <w:highlight w:val="white"/>
          <w:lang w:val="en-US"/>
        </w:rPr>
        <w:t xml:space="preserve">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gender =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).get(</w:t>
      </w:r>
      <w:r w:rsidRPr="009C25DF">
        <w:rPr>
          <w:rFonts w:ascii="Consolas" w:hAnsi="Consolas" w:cs="Consolas"/>
          <w:color w:val="A31515"/>
          <w:sz w:val="19"/>
          <w:szCs w:val="19"/>
          <w:highlight w:val="white"/>
          <w:lang w:val="en-US"/>
        </w:rPr>
        <w:t>'value'</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FF"/>
          <w:sz w:val="19"/>
          <w:szCs w:val="19"/>
          <w:highlight w:val="white"/>
          <w:lang w:val="en-US"/>
        </w:rPr>
        <w:t>else</w:t>
      </w:r>
      <w:proofErr w:type="gramEnd"/>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spellStart"/>
      <w:proofErr w:type="gramStart"/>
      <w:r w:rsidRPr="009C25DF">
        <w:rPr>
          <w:rFonts w:ascii="Consolas" w:hAnsi="Consolas" w:cs="Consolas"/>
          <w:color w:val="0000FF"/>
          <w:sz w:val="19"/>
          <w:szCs w:val="19"/>
          <w:highlight w:val="white"/>
          <w:lang w:val="en-US"/>
        </w:rPr>
        <w:t>var</w:t>
      </w:r>
      <w:proofErr w:type="spellEnd"/>
      <w:proofErr w:type="gramEnd"/>
      <w:r w:rsidRPr="009C25DF">
        <w:rPr>
          <w:rFonts w:ascii="Consolas" w:hAnsi="Consolas" w:cs="Consolas"/>
          <w:color w:val="000000"/>
          <w:sz w:val="19"/>
          <w:szCs w:val="19"/>
          <w:highlight w:val="white"/>
          <w:lang w:val="en-US"/>
        </w:rPr>
        <w:t xml:space="preserve"> gender = </w:t>
      </w:r>
      <w:r w:rsidRPr="009C25DF">
        <w:rPr>
          <w:rFonts w:ascii="Consolas" w:hAnsi="Consolas" w:cs="Consolas"/>
          <w:color w:val="A31515"/>
          <w:sz w:val="19"/>
          <w:szCs w:val="19"/>
          <w:highlight w:val="white"/>
          <w:lang w:val="en-US"/>
        </w:rPr>
        <w:t>"Inconnu"</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roofErr w:type="gramStart"/>
      <w:r w:rsidRPr="009C25DF">
        <w:rPr>
          <w:rFonts w:ascii="Consolas" w:hAnsi="Consolas" w:cs="Consolas"/>
          <w:color w:val="0000FF"/>
          <w:sz w:val="19"/>
          <w:szCs w:val="19"/>
          <w:highlight w:val="white"/>
          <w:lang w:val="en-US"/>
        </w:rPr>
        <w:t>return</w:t>
      </w:r>
      <w:proofErr w:type="gramEnd"/>
      <w:r w:rsidRPr="009C25DF">
        <w:rPr>
          <w:rFonts w:ascii="Consolas" w:hAnsi="Consolas" w:cs="Consolas"/>
          <w:color w:val="000000"/>
          <w:sz w:val="19"/>
          <w:szCs w:val="19"/>
          <w:highlight w:val="white"/>
          <w:lang w:val="en-US"/>
        </w:rPr>
        <w:t xml:space="preserve"> gender + </w:t>
      </w:r>
      <w:r w:rsidRPr="009C25DF">
        <w:rPr>
          <w:rFonts w:ascii="Consolas" w:hAnsi="Consolas" w:cs="Consolas"/>
          <w:color w:val="A31515"/>
          <w:sz w:val="19"/>
          <w:szCs w:val="19"/>
          <w:highlight w:val="white"/>
          <w:lang w:val="en-US"/>
        </w:rPr>
        <w:t>': '</w:t>
      </w:r>
      <w:r w:rsidRPr="009C25DF">
        <w:rPr>
          <w:rFonts w:ascii="Consolas" w:hAnsi="Consolas" w:cs="Consolas"/>
          <w:color w:val="000000"/>
          <w:sz w:val="19"/>
          <w:szCs w:val="19"/>
          <w:highlight w:val="white"/>
          <w:lang w:val="en-US"/>
        </w:rPr>
        <w:t xml:space="preserve"> +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'name'</w:t>
      </w:r>
      <w:r w:rsidRPr="009C25DF">
        <w:rPr>
          <w:rFonts w:ascii="Consolas" w:hAnsi="Consolas" w:cs="Consolas"/>
          <w:color w:val="000000"/>
          <w:sz w:val="19"/>
          <w:szCs w:val="19"/>
          <w:highlight w:val="white"/>
          <w:lang w:val="en-US"/>
        </w:rPr>
        <w:t xml:space="preserve">) + </w:t>
      </w:r>
      <w:r w:rsidRPr="009C25DF">
        <w:rPr>
          <w:rFonts w:ascii="Consolas" w:hAnsi="Consolas" w:cs="Consolas"/>
          <w:color w:val="A31515"/>
          <w:sz w:val="19"/>
          <w:szCs w:val="19"/>
          <w:highlight w:val="white"/>
          <w:lang w:val="en-US"/>
        </w:rPr>
        <w:t>' ('</w:t>
      </w:r>
      <w:r w:rsidRPr="009C25DF">
        <w:rPr>
          <w:rFonts w:ascii="Consolas" w:hAnsi="Consolas" w:cs="Consolas"/>
          <w:color w:val="000000"/>
          <w:sz w:val="19"/>
          <w:szCs w:val="19"/>
          <w:highlight w:val="white"/>
          <w:lang w:val="en-US"/>
        </w:rPr>
        <w:t xml:space="preserve"> + </w:t>
      </w:r>
      <w:proofErr w:type="spellStart"/>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proofErr w:type="spellEnd"/>
      <w:r w:rsidRPr="009C25DF">
        <w:rPr>
          <w:rFonts w:ascii="Consolas" w:hAnsi="Consolas" w:cs="Consolas"/>
          <w:color w:val="000000"/>
          <w:sz w:val="19"/>
          <w:szCs w:val="19"/>
          <w:highlight w:val="white"/>
          <w:lang w:val="en-US"/>
        </w:rPr>
        <w:t>(</w:t>
      </w:r>
      <w:r w:rsidRPr="009C25DF">
        <w:rPr>
          <w:rFonts w:ascii="Consolas" w:hAnsi="Consolas" w:cs="Consolas"/>
          <w:color w:val="A31515"/>
          <w:sz w:val="19"/>
          <w:szCs w:val="19"/>
          <w:highlight w:val="white"/>
          <w:lang w:val="en-US"/>
        </w:rPr>
        <w:t>'age'</w:t>
      </w:r>
      <w:r w:rsidRPr="009C25DF">
        <w:rPr>
          <w:rFonts w:ascii="Consolas" w:hAnsi="Consolas" w:cs="Consolas"/>
          <w:color w:val="000000"/>
          <w:sz w:val="19"/>
          <w:szCs w:val="19"/>
          <w:highlight w:val="white"/>
          <w:lang w:val="en-US"/>
        </w:rPr>
        <w:t xml:space="preserve">) + </w:t>
      </w:r>
      <w:r w:rsidRPr="009C25DF">
        <w:rPr>
          <w:rFonts w:ascii="Consolas" w:hAnsi="Consolas" w:cs="Consolas"/>
          <w:color w:val="A31515"/>
          <w:sz w:val="19"/>
          <w:szCs w:val="19"/>
          <w:highlight w:val="white"/>
          <w:lang w:val="en-US"/>
        </w:rPr>
        <w:t xml:space="preserve">' </w:t>
      </w:r>
      <w:proofErr w:type="spellStart"/>
      <w:r w:rsidRPr="009C25DF">
        <w:rPr>
          <w:rFonts w:ascii="Consolas" w:hAnsi="Consolas" w:cs="Consolas"/>
          <w:color w:val="A31515"/>
          <w:sz w:val="19"/>
          <w:szCs w:val="19"/>
          <w:highlight w:val="white"/>
          <w:lang w:val="en-US"/>
        </w:rPr>
        <w:t>ans</w:t>
      </w:r>
      <w:proofErr w:type="spellEnd"/>
      <w:r w:rsidRPr="009C25DF">
        <w:rPr>
          <w:rFonts w:ascii="Consolas" w:hAnsi="Consolas" w:cs="Consolas"/>
          <w:color w:val="A31515"/>
          <w:sz w:val="19"/>
          <w:szCs w:val="19"/>
          <w:highlight w:val="white"/>
          <w:lang w:val="en-US"/>
        </w:rPr>
        <w:t>)'</w:t>
      </w:r>
      <w:r w:rsidRPr="009C25DF">
        <w:rPr>
          <w:rFonts w:ascii="Consolas" w:hAnsi="Consolas" w:cs="Consolas"/>
          <w:color w:val="000000"/>
          <w:sz w:val="19"/>
          <w:szCs w:val="19"/>
          <w:highlight w:val="white"/>
          <w:lang w:val="en-US"/>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sidRPr="009C25D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property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gender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C25DF" w:rsidRPr="00B14E49" w:rsidRDefault="009C25DF" w:rsidP="009C2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C25DF" w:rsidRPr="00B14E49" w:rsidRDefault="009C25DF" w:rsidP="009C25DF">
      <w:pPr>
        <w:autoSpaceDE w:val="0"/>
        <w:autoSpaceDN w:val="0"/>
        <w:adjustRightInd w:val="0"/>
        <w:spacing w:after="0" w:line="240" w:lineRule="auto"/>
        <w:rPr>
          <w:rFonts w:ascii="Consolas" w:hAnsi="Consolas" w:cs="Consolas"/>
          <w:color w:val="000000"/>
          <w:sz w:val="19"/>
          <w:szCs w:val="19"/>
          <w:highlight w:val="white"/>
        </w:rPr>
      </w:pPr>
    </w:p>
    <w:p w:rsidR="00B05928" w:rsidRDefault="00B05928" w:rsidP="009C25DF">
      <w:pPr>
        <w:rPr>
          <w:highlight w:val="white"/>
        </w:rPr>
      </w:pPr>
    </w:p>
    <w:p w:rsidR="009C25DF" w:rsidRDefault="009C25DF" w:rsidP="009C25DF">
      <w:pPr>
        <w:rPr>
          <w:highlight w:val="white"/>
        </w:rPr>
      </w:pPr>
      <w:r w:rsidRPr="009C25DF">
        <w:rPr>
          <w:highlight w:val="white"/>
        </w:rPr>
        <w:t xml:space="preserve">Nous remarquons qu’à la différence des autres </w:t>
      </w:r>
      <w:proofErr w:type="spellStart"/>
      <w:r w:rsidRPr="009C25DF">
        <w:rPr>
          <w:highlight w:val="white"/>
        </w:rPr>
        <w:t>Frameworks</w:t>
      </w:r>
      <w:proofErr w:type="spellEnd"/>
      <w:r>
        <w:rPr>
          <w:highlight w:val="white"/>
        </w:rPr>
        <w:t xml:space="preserve"> </w:t>
      </w:r>
      <w:proofErr w:type="spellStart"/>
      <w:r>
        <w:rPr>
          <w:highlight w:val="white"/>
        </w:rPr>
        <w:t>Ember</w:t>
      </w:r>
      <w:proofErr w:type="spellEnd"/>
      <w:r>
        <w:rPr>
          <w:highlight w:val="white"/>
        </w:rPr>
        <w:t xml:space="preserve"> </w:t>
      </w:r>
      <w:proofErr w:type="gramStart"/>
      <w:r>
        <w:rPr>
          <w:highlight w:val="white"/>
        </w:rPr>
        <w:t>contrôle</w:t>
      </w:r>
      <w:proofErr w:type="gramEnd"/>
      <w:r>
        <w:rPr>
          <w:highlight w:val="white"/>
        </w:rPr>
        <w:t xml:space="preserve"> le type de chaque champs de la même façon qu’une base de donnée. </w:t>
      </w:r>
      <w:r w:rsidR="00B05928">
        <w:rPr>
          <w:highlight w:val="white"/>
        </w:rPr>
        <w:t>On re</w:t>
      </w:r>
      <w:r w:rsidR="00F65403">
        <w:rPr>
          <w:highlight w:val="white"/>
        </w:rPr>
        <w:t xml:space="preserve">marque aussi la relation avec </w:t>
      </w:r>
      <w:proofErr w:type="spellStart"/>
      <w:r w:rsidR="00F65403">
        <w:rPr>
          <w:highlight w:val="white"/>
        </w:rPr>
        <w:t>gender</w:t>
      </w:r>
      <w:proofErr w:type="spellEnd"/>
      <w:r w:rsidR="00F65403">
        <w:rPr>
          <w:highlight w:val="white"/>
        </w:rPr>
        <w:t>.</w:t>
      </w:r>
    </w:p>
    <w:p w:rsidR="00F65403" w:rsidRPr="009C25DF" w:rsidRDefault="00F65403" w:rsidP="009C25DF">
      <w:pPr>
        <w:rPr>
          <w:highlight w:val="white"/>
        </w:rPr>
      </w:pPr>
      <w:r>
        <w:rPr>
          <w:highlight w:val="white"/>
        </w:rPr>
        <w:t xml:space="preserve">Le </w:t>
      </w:r>
      <w:proofErr w:type="gramStart"/>
      <w:r>
        <w:rPr>
          <w:highlight w:val="white"/>
        </w:rPr>
        <w:t>champs</w:t>
      </w:r>
      <w:proofErr w:type="gramEnd"/>
      <w:r>
        <w:rPr>
          <w:highlight w:val="white"/>
        </w:rPr>
        <w:t xml:space="preserve"> </w:t>
      </w:r>
      <w:proofErr w:type="spellStart"/>
      <w:r w:rsidRPr="00F65403">
        <w:rPr>
          <w:b/>
          <w:highlight w:val="white"/>
        </w:rPr>
        <w:t>clientFormatted</w:t>
      </w:r>
      <w:proofErr w:type="spellEnd"/>
      <w:r>
        <w:rPr>
          <w:highlight w:val="white"/>
        </w:rPr>
        <w:t xml:space="preserve"> est calculé à partir des autre champs comme dans les exemples précédents, on remarque qu’il faut vérifier que </w:t>
      </w:r>
      <w:proofErr w:type="spellStart"/>
      <w:r w:rsidRPr="00F65403">
        <w:rPr>
          <w:b/>
          <w:highlight w:val="white"/>
        </w:rPr>
        <w:t>gender</w:t>
      </w:r>
      <w:proofErr w:type="spellEnd"/>
      <w:r>
        <w:rPr>
          <w:highlight w:val="white"/>
        </w:rPr>
        <w:t xml:space="preserve"> est bien défini</w:t>
      </w:r>
      <w:del w:id="122" w:author="FELTZ, JEAN-LUC" w:date="2014-12-08T14:21:00Z">
        <w:r w:rsidDel="00557494">
          <w:rPr>
            <w:highlight w:val="white"/>
          </w:rPr>
          <w:delText>t</w:delText>
        </w:r>
      </w:del>
      <w:r>
        <w:rPr>
          <w:highlight w:val="white"/>
        </w:rPr>
        <w:t xml:space="preserve"> pour éviter une erreur.</w:t>
      </w:r>
    </w:p>
    <w:p w:rsidR="009C25DF" w:rsidRPr="009C25DF" w:rsidRDefault="00F65403" w:rsidP="00F65403">
      <w:pPr>
        <w:rPr>
          <w:highlight w:val="white"/>
        </w:rPr>
      </w:pPr>
      <w:r>
        <w:rPr>
          <w:highlight w:val="white"/>
        </w:rPr>
        <w:t xml:space="preserve">Il ne reste plus qu’à charger les données depuis notre collection de Clients et de </w:t>
      </w:r>
      <w:proofErr w:type="spellStart"/>
      <w:r>
        <w:rPr>
          <w:highlight w:val="white"/>
        </w:rPr>
        <w:t>Genders</w:t>
      </w:r>
      <w:proofErr w:type="spellEnd"/>
      <w:r>
        <w:rPr>
          <w:highlight w:val="white"/>
        </w:rPr>
        <w:t>:</w:t>
      </w:r>
    </w:p>
    <w:p w:rsidR="009C25DF" w:rsidRPr="00F65403" w:rsidRDefault="009C25DF" w:rsidP="009C25DF">
      <w:pPr>
        <w:autoSpaceDE w:val="0"/>
        <w:autoSpaceDN w:val="0"/>
        <w:adjustRightInd w:val="0"/>
        <w:spacing w:after="0" w:line="240" w:lineRule="auto"/>
        <w:rPr>
          <w:rFonts w:ascii="Consolas" w:hAnsi="Consolas" w:cs="Consolas"/>
          <w:color w:val="000000"/>
          <w:sz w:val="19"/>
          <w:szCs w:val="19"/>
          <w:highlight w:val="white"/>
        </w:rPr>
      </w:pPr>
      <w:proofErr w:type="spellStart"/>
      <w:r w:rsidRPr="00F65403">
        <w:rPr>
          <w:rFonts w:ascii="Consolas" w:hAnsi="Consolas" w:cs="Consolas"/>
          <w:color w:val="000000"/>
          <w:sz w:val="19"/>
          <w:szCs w:val="19"/>
          <w:highlight w:val="white"/>
        </w:rPr>
        <w:t>App.Gender.FIXTURES</w:t>
      </w:r>
      <w:proofErr w:type="spellEnd"/>
      <w:r w:rsidRPr="00F65403">
        <w:rPr>
          <w:rFonts w:ascii="Consolas" w:hAnsi="Consolas" w:cs="Consolas"/>
          <w:color w:val="000000"/>
          <w:sz w:val="19"/>
          <w:szCs w:val="19"/>
          <w:highlight w:val="white"/>
        </w:rPr>
        <w:t xml:space="preserve"> = </w:t>
      </w:r>
      <w:proofErr w:type="spellStart"/>
      <w:r w:rsidRPr="00F65403">
        <w:rPr>
          <w:rFonts w:ascii="Consolas" w:hAnsi="Consolas" w:cs="Consolas"/>
          <w:color w:val="000000"/>
          <w:sz w:val="19"/>
          <w:szCs w:val="19"/>
          <w:highlight w:val="white"/>
        </w:rPr>
        <w:t>Genders</w:t>
      </w:r>
      <w:proofErr w:type="spellEnd"/>
      <w:r w:rsidRPr="00F65403">
        <w:rPr>
          <w:rFonts w:ascii="Consolas" w:hAnsi="Consolas" w:cs="Consolas"/>
          <w:color w:val="000000"/>
          <w:sz w:val="19"/>
          <w:szCs w:val="19"/>
          <w:highlight w:val="white"/>
        </w:rPr>
        <w:t>;</w:t>
      </w:r>
    </w:p>
    <w:p w:rsidR="00F65403" w:rsidRDefault="009C25DF" w:rsidP="009C25DF">
      <w:proofErr w:type="spellStart"/>
      <w:r>
        <w:rPr>
          <w:rFonts w:ascii="Consolas" w:hAnsi="Consolas" w:cs="Consolas"/>
          <w:color w:val="000000"/>
          <w:sz w:val="19"/>
          <w:szCs w:val="19"/>
          <w:highlight w:val="white"/>
        </w:rPr>
        <w:t>App.Client.FIXTURES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ClientsList</w:t>
      </w:r>
      <w:proofErr w:type="spellEnd"/>
      <w:r>
        <w:rPr>
          <w:rFonts w:ascii="Consolas" w:hAnsi="Consolas" w:cs="Consolas"/>
          <w:color w:val="000000"/>
          <w:sz w:val="19"/>
          <w:szCs w:val="19"/>
          <w:highlight w:val="white"/>
        </w:rPr>
        <w:t>;</w:t>
      </w:r>
      <w:r w:rsidRPr="007200D0">
        <w:t xml:space="preserve"> </w:t>
      </w:r>
    </w:p>
    <w:p w:rsidR="009121CB" w:rsidRDefault="009121CB" w:rsidP="009C25DF"/>
    <w:p w:rsidR="009121CB" w:rsidRDefault="009121CB" w:rsidP="009C25DF">
      <w:r>
        <w:t>Pour rendre nos</w:t>
      </w:r>
      <w:r w:rsidR="008E293D">
        <w:t xml:space="preserve"> deux</w:t>
      </w:r>
      <w:r>
        <w:t xml:space="preserve"> modèle</w:t>
      </w:r>
      <w:r w:rsidR="008E293D">
        <w:t>s</w:t>
      </w:r>
      <w:r>
        <w:t xml:space="preserve"> </w:t>
      </w:r>
      <w:r w:rsidR="0092726C">
        <w:t>accessibles</w:t>
      </w:r>
      <w:r w:rsidR="008E293D">
        <w:t xml:space="preserve"> dans l’application nous définissons </w:t>
      </w:r>
      <w:r w:rsidR="0092726C">
        <w:t>la route principale</w:t>
      </w:r>
      <w:r w:rsidR="008E293D">
        <w:t>:</w:t>
      </w:r>
    </w:p>
    <w:p w:rsidR="0092726C" w:rsidRDefault="0092726C"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B14E49"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B14E49">
        <w:rPr>
          <w:rFonts w:ascii="Consolas" w:hAnsi="Consolas" w:cs="Consolas"/>
          <w:color w:val="000000"/>
          <w:sz w:val="19"/>
          <w:szCs w:val="19"/>
          <w:highlight w:val="white"/>
          <w:lang w:val="en-US"/>
        </w:rPr>
        <w:t>App.ApplicationRoute</w:t>
      </w:r>
      <w:proofErr w:type="spellEnd"/>
      <w:r w:rsidRPr="00B14E49">
        <w:rPr>
          <w:rFonts w:ascii="Consolas" w:hAnsi="Consolas" w:cs="Consolas"/>
          <w:color w:val="000000"/>
          <w:sz w:val="19"/>
          <w:szCs w:val="19"/>
          <w:highlight w:val="white"/>
          <w:lang w:val="en-US"/>
        </w:rPr>
        <w:t xml:space="preserve"> = </w:t>
      </w:r>
      <w:proofErr w:type="spellStart"/>
      <w:proofErr w:type="gramStart"/>
      <w:r w:rsidRPr="00B14E49">
        <w:rPr>
          <w:rFonts w:ascii="Consolas" w:hAnsi="Consolas" w:cs="Consolas"/>
          <w:color w:val="000000"/>
          <w:sz w:val="19"/>
          <w:szCs w:val="19"/>
          <w:highlight w:val="white"/>
          <w:lang w:val="en-US"/>
        </w:rPr>
        <w:t>Ember.Route.extend</w:t>
      </w:r>
      <w:proofErr w:type="spellEnd"/>
      <w:r w:rsidRPr="00B14E49">
        <w:rPr>
          <w:rFonts w:ascii="Consolas" w:hAnsi="Consolas" w:cs="Consolas"/>
          <w:color w:val="000000"/>
          <w:sz w:val="19"/>
          <w:szCs w:val="19"/>
          <w:highlight w:val="white"/>
          <w:lang w:val="en-US"/>
        </w:rPr>
        <w:t>({</w:t>
      </w:r>
      <w:proofErr w:type="gramEnd"/>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 xml:space="preserve">    </w:t>
      </w:r>
      <w:proofErr w:type="gramStart"/>
      <w:r w:rsidRPr="009121CB">
        <w:rPr>
          <w:rFonts w:ascii="Consolas" w:hAnsi="Consolas" w:cs="Consolas"/>
          <w:color w:val="000000"/>
          <w:sz w:val="19"/>
          <w:szCs w:val="19"/>
          <w:highlight w:val="white"/>
          <w:lang w:val="en-US"/>
        </w:rPr>
        <w:t>model</w:t>
      </w:r>
      <w:proofErr w:type="gramEnd"/>
      <w:r w:rsidRPr="009121CB">
        <w:rPr>
          <w:rFonts w:ascii="Consolas" w:hAnsi="Consolas" w:cs="Consolas"/>
          <w:color w:val="000000"/>
          <w:sz w:val="19"/>
          <w:szCs w:val="19"/>
          <w:highlight w:val="white"/>
          <w:lang w:val="en-US"/>
        </w:rPr>
        <w:t xml:space="preserve">: </w:t>
      </w:r>
      <w:r w:rsidRPr="009121CB">
        <w:rPr>
          <w:rFonts w:ascii="Consolas" w:hAnsi="Consolas" w:cs="Consolas"/>
          <w:color w:val="0000FF"/>
          <w:sz w:val="19"/>
          <w:szCs w:val="19"/>
          <w:highlight w:val="white"/>
          <w:lang w:val="en-US"/>
        </w:rPr>
        <w:t>function</w:t>
      </w:r>
      <w:r w:rsidRPr="009121CB">
        <w:rPr>
          <w:rFonts w:ascii="Consolas" w:hAnsi="Consolas" w:cs="Consolas"/>
          <w:color w:val="000000"/>
          <w:sz w:val="19"/>
          <w:szCs w:val="19"/>
          <w:highlight w:val="white"/>
          <w:lang w:val="en-US"/>
        </w:rPr>
        <w:t xml:space="preserve"> ()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gramStart"/>
      <w:r w:rsidRPr="009121CB">
        <w:rPr>
          <w:rFonts w:ascii="Consolas" w:hAnsi="Consolas" w:cs="Consolas"/>
          <w:color w:val="0000FF"/>
          <w:sz w:val="19"/>
          <w:szCs w:val="19"/>
          <w:highlight w:val="white"/>
          <w:lang w:val="en-US"/>
        </w:rPr>
        <w:t>return</w:t>
      </w:r>
      <w:proofErr w:type="gramEnd"/>
      <w:r w:rsidRPr="009121CB">
        <w:rPr>
          <w:rFonts w:ascii="Consolas" w:hAnsi="Consolas" w:cs="Consolas"/>
          <w:color w:val="000000"/>
          <w:sz w:val="19"/>
          <w:szCs w:val="19"/>
          <w:highlight w:val="white"/>
          <w:lang w:val="en-US"/>
        </w:rPr>
        <w:t xml:space="preserve"> </w:t>
      </w:r>
      <w:proofErr w:type="spellStart"/>
      <w:r w:rsidRPr="009121CB">
        <w:rPr>
          <w:rFonts w:ascii="Consolas" w:hAnsi="Consolas" w:cs="Consolas"/>
          <w:color w:val="000000"/>
          <w:sz w:val="19"/>
          <w:szCs w:val="19"/>
          <w:highlight w:val="white"/>
          <w:lang w:val="en-US"/>
        </w:rPr>
        <w:t>Ember.RSVP.hash</w:t>
      </w:r>
      <w:proofErr w:type="spellEnd"/>
      <w:r w:rsidRPr="009121CB">
        <w:rPr>
          <w:rFonts w:ascii="Consolas" w:hAnsi="Consolas" w:cs="Consolas"/>
          <w:color w:val="000000"/>
          <w:sz w:val="19"/>
          <w:szCs w:val="19"/>
          <w:highlight w:val="white"/>
          <w:lang w:val="en-US"/>
        </w:rPr>
        <w:t>({</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gramStart"/>
      <w:r w:rsidRPr="009121CB">
        <w:rPr>
          <w:rFonts w:ascii="Consolas" w:hAnsi="Consolas" w:cs="Consolas"/>
          <w:color w:val="000000"/>
          <w:sz w:val="19"/>
          <w:szCs w:val="19"/>
          <w:highlight w:val="white"/>
          <w:lang w:val="en-US"/>
        </w:rPr>
        <w:t>clients</w:t>
      </w:r>
      <w:proofErr w:type="gramEnd"/>
      <w:r w:rsidRPr="009121CB">
        <w:rPr>
          <w:rFonts w:ascii="Consolas" w:hAnsi="Consolas" w:cs="Consolas"/>
          <w:color w:val="000000"/>
          <w:sz w:val="19"/>
          <w:szCs w:val="19"/>
          <w:highlight w:val="white"/>
          <w:lang w:val="en-US"/>
        </w:rPr>
        <w:t xml:space="preserve">: </w:t>
      </w:r>
      <w:proofErr w:type="spellStart"/>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.store.find</w:t>
      </w:r>
      <w:proofErr w:type="spellEnd"/>
      <w:r w:rsidRPr="009121CB">
        <w:rPr>
          <w:rFonts w:ascii="Consolas" w:hAnsi="Consolas" w:cs="Consolas"/>
          <w:color w:val="000000"/>
          <w:sz w:val="19"/>
          <w:szCs w:val="19"/>
          <w:highlight w:val="white"/>
          <w:lang w:val="en-US"/>
        </w:rPr>
        <w:t>(</w:t>
      </w:r>
      <w:r w:rsidRPr="009121CB">
        <w:rPr>
          <w:rFonts w:ascii="Consolas" w:hAnsi="Consolas" w:cs="Consolas"/>
          <w:color w:val="A31515"/>
          <w:sz w:val="19"/>
          <w:szCs w:val="19"/>
          <w:highlight w:val="white"/>
          <w:lang w:val="en-US"/>
        </w:rPr>
        <w:t>'client'</w:t>
      </w:r>
      <w:r w:rsidRPr="009121CB">
        <w:rPr>
          <w:rFonts w:ascii="Consolas" w:hAnsi="Consolas" w:cs="Consolas"/>
          <w:color w:val="000000"/>
          <w:sz w:val="19"/>
          <w:szCs w:val="19"/>
          <w:highlight w:val="white"/>
          <w:lang w:val="en-US"/>
        </w:rPr>
        <w:t>),</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gramStart"/>
      <w:r w:rsidRPr="009121CB">
        <w:rPr>
          <w:rFonts w:ascii="Consolas" w:hAnsi="Consolas" w:cs="Consolas"/>
          <w:color w:val="000000"/>
          <w:sz w:val="19"/>
          <w:szCs w:val="19"/>
          <w:highlight w:val="white"/>
          <w:lang w:val="en-US"/>
        </w:rPr>
        <w:t>genders</w:t>
      </w:r>
      <w:proofErr w:type="gramEnd"/>
      <w:r w:rsidRPr="009121CB">
        <w:rPr>
          <w:rFonts w:ascii="Consolas" w:hAnsi="Consolas" w:cs="Consolas"/>
          <w:color w:val="000000"/>
          <w:sz w:val="19"/>
          <w:szCs w:val="19"/>
          <w:highlight w:val="white"/>
          <w:lang w:val="en-US"/>
        </w:rPr>
        <w:t xml:space="preserve">: </w:t>
      </w:r>
      <w:proofErr w:type="spellStart"/>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.store.find</w:t>
      </w:r>
      <w:proofErr w:type="spellEnd"/>
      <w:r w:rsidRPr="009121CB">
        <w:rPr>
          <w:rFonts w:ascii="Consolas" w:hAnsi="Consolas" w:cs="Consolas"/>
          <w:color w:val="000000"/>
          <w:sz w:val="19"/>
          <w:szCs w:val="19"/>
          <w:highlight w:val="white"/>
          <w:lang w:val="en-US"/>
        </w:rPr>
        <w:t>(</w:t>
      </w:r>
      <w:r w:rsidRPr="009121CB">
        <w:rPr>
          <w:rFonts w:ascii="Consolas" w:hAnsi="Consolas" w:cs="Consolas"/>
          <w:color w:val="A31515"/>
          <w:sz w:val="19"/>
          <w:szCs w:val="19"/>
          <w:highlight w:val="white"/>
          <w:lang w:val="en-US"/>
        </w:rPr>
        <w:t>'gender'</w:t>
      </w:r>
      <w:r w:rsidRPr="009121CB">
        <w:rPr>
          <w:rFonts w:ascii="Consolas" w:hAnsi="Consolas" w:cs="Consolas"/>
          <w:color w:val="000000"/>
          <w:sz w:val="19"/>
          <w:szCs w:val="19"/>
          <w:highlight w:val="white"/>
          <w:lang w:val="en-US"/>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sidRPr="009121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293D" w:rsidRDefault="009121CB" w:rsidP="009121CB">
      <w:pPr>
        <w:rPr>
          <w:rFonts w:ascii="Consolas" w:hAnsi="Consolas" w:cs="Consolas"/>
          <w:color w:val="000000"/>
          <w:sz w:val="19"/>
          <w:szCs w:val="19"/>
        </w:rPr>
      </w:pPr>
      <w:r>
        <w:rPr>
          <w:rFonts w:ascii="Consolas" w:hAnsi="Consolas" w:cs="Consolas"/>
          <w:color w:val="000000"/>
          <w:sz w:val="19"/>
          <w:szCs w:val="19"/>
          <w:highlight w:val="white"/>
        </w:rPr>
        <w:t>});</w:t>
      </w:r>
    </w:p>
    <w:p w:rsidR="0092726C" w:rsidRDefault="0092726C" w:rsidP="009121CB">
      <w:pPr>
        <w:rPr>
          <w:rFonts w:ascii="Consolas" w:hAnsi="Consolas" w:cs="Consolas"/>
          <w:color w:val="000000"/>
          <w:sz w:val="19"/>
          <w:szCs w:val="19"/>
        </w:rPr>
      </w:pPr>
    </w:p>
    <w:p w:rsidR="008E293D" w:rsidRDefault="0092726C" w:rsidP="008E293D">
      <w:pPr>
        <w:pStyle w:val="NoSpacing"/>
      </w:pPr>
      <w:r>
        <w:t xml:space="preserve">Ensuite on </w:t>
      </w:r>
      <w:proofErr w:type="spellStart"/>
      <w:r>
        <w:t>map</w:t>
      </w:r>
      <w:proofErr w:type="spellEnd"/>
      <w:r>
        <w:t xml:space="preserve"> les routes aux URL</w:t>
      </w:r>
    </w:p>
    <w:p w:rsidR="008E293D" w:rsidRPr="008E293D" w:rsidRDefault="008E293D" w:rsidP="008E293D">
      <w:pPr>
        <w:pStyle w:val="NoSpacing"/>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121CB">
        <w:rPr>
          <w:rFonts w:ascii="Consolas" w:hAnsi="Consolas" w:cs="Consolas"/>
          <w:color w:val="000000"/>
          <w:sz w:val="19"/>
          <w:szCs w:val="19"/>
          <w:highlight w:val="white"/>
          <w:lang w:val="en-US"/>
        </w:rPr>
        <w:t>App.Router.map</w:t>
      </w:r>
      <w:proofErr w:type="spellEnd"/>
      <w:r w:rsidRPr="009121CB">
        <w:rPr>
          <w:rFonts w:ascii="Consolas" w:hAnsi="Consolas" w:cs="Consolas"/>
          <w:color w:val="000000"/>
          <w:sz w:val="19"/>
          <w:szCs w:val="19"/>
          <w:highlight w:val="white"/>
          <w:lang w:val="en-US"/>
        </w:rPr>
        <w:t>(</w:t>
      </w:r>
      <w:proofErr w:type="gramEnd"/>
      <w:r w:rsidRPr="009121CB">
        <w:rPr>
          <w:rFonts w:ascii="Consolas" w:hAnsi="Consolas" w:cs="Consolas"/>
          <w:color w:val="0000FF"/>
          <w:sz w:val="19"/>
          <w:szCs w:val="19"/>
          <w:highlight w:val="white"/>
          <w:lang w:val="en-US"/>
        </w:rPr>
        <w:t>function</w:t>
      </w:r>
      <w:r w:rsidRPr="009121CB">
        <w:rPr>
          <w:rFonts w:ascii="Consolas" w:hAnsi="Consolas" w:cs="Consolas"/>
          <w:color w:val="000000"/>
          <w:sz w:val="19"/>
          <w:szCs w:val="19"/>
          <w:highlight w:val="white"/>
          <w:lang w:val="en-US"/>
        </w:rPr>
        <w:t xml:space="preserve"> ()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proofErr w:type="spellStart"/>
      <w:proofErr w:type="gramStart"/>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.resource</w:t>
      </w:r>
      <w:proofErr w:type="spellEnd"/>
      <w:r w:rsidRPr="009121CB">
        <w:rPr>
          <w:rFonts w:ascii="Consolas" w:hAnsi="Consolas" w:cs="Consolas"/>
          <w:color w:val="000000"/>
          <w:sz w:val="19"/>
          <w:szCs w:val="19"/>
          <w:highlight w:val="white"/>
          <w:lang w:val="en-US"/>
        </w:rPr>
        <w:t>(</w:t>
      </w:r>
      <w:proofErr w:type="gramEnd"/>
      <w:r w:rsidRPr="009121CB">
        <w:rPr>
          <w:rFonts w:ascii="Consolas" w:hAnsi="Consolas" w:cs="Consolas"/>
          <w:color w:val="A31515"/>
          <w:sz w:val="19"/>
          <w:szCs w:val="19"/>
          <w:highlight w:val="white"/>
          <w:lang w:val="en-US"/>
        </w:rPr>
        <w:t>'clients'</w:t>
      </w:r>
      <w:r w:rsidRPr="009121CB">
        <w:rPr>
          <w:rFonts w:ascii="Consolas" w:hAnsi="Consolas" w:cs="Consolas"/>
          <w:color w:val="000000"/>
          <w:sz w:val="19"/>
          <w:szCs w:val="19"/>
          <w:highlight w:val="white"/>
          <w:lang w:val="en-US"/>
        </w:rPr>
        <w:t xml:space="preserve">, { path: </w:t>
      </w:r>
      <w:r w:rsidRPr="009121CB">
        <w:rPr>
          <w:rFonts w:ascii="Consolas" w:hAnsi="Consolas" w:cs="Consolas"/>
          <w:color w:val="A31515"/>
          <w:sz w:val="19"/>
          <w:szCs w:val="19"/>
          <w:highlight w:val="white"/>
          <w:lang w:val="en-US"/>
        </w:rPr>
        <w:t>'/'</w:t>
      </w:r>
      <w:r w:rsidRPr="009121CB">
        <w:rPr>
          <w:rFonts w:ascii="Consolas" w:hAnsi="Consolas" w:cs="Consolas"/>
          <w:color w:val="000000"/>
          <w:sz w:val="19"/>
          <w:szCs w:val="19"/>
          <w:highlight w:val="white"/>
          <w:lang w:val="en-US"/>
        </w:rPr>
        <w:t xml:space="preserve">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sidRPr="009121CB">
        <w:rPr>
          <w:rFonts w:ascii="Consolas" w:hAnsi="Consolas" w:cs="Consolas"/>
          <w:color w:val="000000"/>
          <w:sz w:val="19"/>
          <w:szCs w:val="19"/>
          <w:highlight w:val="white"/>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t>Cette</w:t>
      </w:r>
      <w:r w:rsidR="0092726C">
        <w:t xml:space="preserve"> route</w:t>
      </w:r>
      <w:r>
        <w:t xml:space="preserve"> permettent de dire à </w:t>
      </w:r>
      <w:proofErr w:type="spellStart"/>
      <w:r>
        <w:t>Ember</w:t>
      </w:r>
      <w:proofErr w:type="spellEnd"/>
      <w:r>
        <w:t xml:space="preserve"> de détecter lorsque l’URL de la page  est « / » et d’afficher le Template </w:t>
      </w:r>
      <w:r w:rsidRPr="009121CB">
        <w:rPr>
          <w:b/>
        </w:rPr>
        <w:t>clients</w:t>
      </w:r>
      <w:r>
        <w:rPr>
          <w:b/>
        </w:rPr>
        <w:t xml:space="preserve">, </w:t>
      </w:r>
      <w:r w:rsidRPr="009121CB">
        <w:t>Que</w:t>
      </w:r>
      <w:r>
        <w:t xml:space="preserve"> nous allons voir maintenant.</w:t>
      </w:r>
    </w:p>
    <w:p w:rsidR="00CF62F3" w:rsidRDefault="00CF62F3" w:rsidP="009C25DF"/>
    <w:p w:rsidR="0092726C" w:rsidRDefault="0092726C" w:rsidP="009C25DF">
      <w:r>
        <w:t xml:space="preserve">Un </w:t>
      </w:r>
      <w:proofErr w:type="spellStart"/>
      <w:r>
        <w:t>template</w:t>
      </w:r>
      <w:proofErr w:type="spellEnd"/>
      <w:r>
        <w:t xml:space="preserve"> est définit avec la syntaxe d’</w:t>
      </w:r>
      <w:proofErr w:type="spellStart"/>
      <w:r>
        <w:t>handlebars</w:t>
      </w:r>
      <w:proofErr w:type="spellEnd"/>
      <w:r>
        <w:t xml:space="preserve"> de la façon suivante :</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script</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type</w:t>
      </w:r>
      <w:r w:rsidRPr="0092726C">
        <w:rPr>
          <w:rFonts w:ascii="Consolas" w:hAnsi="Consolas" w:cs="Consolas"/>
          <w:color w:val="0000FF"/>
          <w:sz w:val="19"/>
          <w:szCs w:val="19"/>
          <w:highlight w:val="white"/>
          <w:lang w:val="en-US"/>
        </w:rPr>
        <w:t>="text/x-handlebars"</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data-template-name</w:t>
      </w:r>
      <w:r w:rsidRPr="0092726C">
        <w:rPr>
          <w:rFonts w:ascii="Consolas" w:hAnsi="Consolas" w:cs="Consolas"/>
          <w:color w:val="0000FF"/>
          <w:sz w:val="19"/>
          <w:szCs w:val="19"/>
          <w:highlight w:val="white"/>
          <w:lang w:val="en-US"/>
        </w:rPr>
        <w:t>="clients"&gt;</w:t>
      </w:r>
    </w:p>
    <w:p w:rsidR="0092726C" w:rsidRDefault="0092726C" w:rsidP="0092726C">
      <w:pPr>
        <w:autoSpaceDE w:val="0"/>
        <w:autoSpaceDN w:val="0"/>
        <w:adjustRightInd w:val="0"/>
        <w:spacing w:after="0" w:line="240" w:lineRule="auto"/>
        <w:rPr>
          <w:rFonts w:ascii="Consolas" w:hAnsi="Consolas" w:cs="Consolas"/>
          <w:color w:val="006400"/>
          <w:sz w:val="19"/>
          <w:szCs w:val="19"/>
          <w:highlight w:val="white"/>
        </w:rPr>
      </w:pPr>
      <w:r w:rsidRPr="00B14E49">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 xml:space="preserve">&lt;!-- </w:t>
      </w:r>
    </w:p>
    <w:p w:rsidR="0092726C" w:rsidRDefault="0092726C" w:rsidP="0092726C">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Corps du </w:t>
      </w:r>
      <w:proofErr w:type="spellStart"/>
      <w:r>
        <w:rPr>
          <w:rFonts w:ascii="Consolas" w:hAnsi="Consolas" w:cs="Consolas"/>
          <w:color w:val="006400"/>
          <w:sz w:val="19"/>
          <w:szCs w:val="19"/>
          <w:highlight w:val="white"/>
        </w:rPr>
        <w:t>template</w:t>
      </w:r>
      <w:proofErr w:type="spellEnd"/>
    </w:p>
    <w:p w:rsidR="0092726C" w:rsidRDefault="0092726C" w:rsidP="0092726C">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6400"/>
          <w:sz w:val="19"/>
          <w:szCs w:val="19"/>
          <w:highlight w:val="white"/>
        </w:rPr>
        <w:t xml:space="preserve">  --&gt;</w:t>
      </w:r>
    </w:p>
    <w:p w:rsidR="0092726C" w:rsidRDefault="0092726C" w:rsidP="0092726C">
      <w:pPr>
        <w:rPr>
          <w:rFonts w:ascii="Consolas" w:hAnsi="Consolas" w:cs="Consolas"/>
          <w:color w:val="0000FF"/>
          <w:sz w:val="19"/>
          <w:szCs w:val="19"/>
        </w:rPr>
      </w:pPr>
      <w:r w:rsidRPr="00B14E49">
        <w:rPr>
          <w:rFonts w:ascii="Consolas" w:hAnsi="Consolas" w:cs="Consolas"/>
          <w:color w:val="0000FF"/>
          <w:sz w:val="19"/>
          <w:szCs w:val="19"/>
          <w:highlight w:val="white"/>
        </w:rPr>
        <w:t>&lt;/</w:t>
      </w:r>
      <w:proofErr w:type="gramStart"/>
      <w:r w:rsidRPr="00B14E49">
        <w:rPr>
          <w:rFonts w:ascii="Consolas" w:hAnsi="Consolas" w:cs="Consolas"/>
          <w:color w:val="800000"/>
          <w:sz w:val="19"/>
          <w:szCs w:val="19"/>
          <w:highlight w:val="white"/>
        </w:rPr>
        <w:t>script</w:t>
      </w:r>
      <w:proofErr w:type="gramEnd"/>
      <w:r w:rsidRPr="00B14E49">
        <w:rPr>
          <w:rFonts w:ascii="Consolas" w:hAnsi="Consolas" w:cs="Consolas"/>
          <w:color w:val="0000FF"/>
          <w:sz w:val="19"/>
          <w:szCs w:val="19"/>
          <w:highlight w:val="white"/>
        </w:rPr>
        <w:t>&gt;</w:t>
      </w:r>
    </w:p>
    <w:p w:rsidR="00240DA0" w:rsidRDefault="00240DA0" w:rsidP="0092726C">
      <w:pPr>
        <w:rPr>
          <w:rFonts w:ascii="Consolas" w:hAnsi="Consolas" w:cs="Consolas"/>
          <w:color w:val="0000FF"/>
          <w:sz w:val="19"/>
          <w:szCs w:val="19"/>
        </w:rPr>
      </w:pPr>
    </w:p>
    <w:p w:rsidR="00240DA0" w:rsidRPr="00B14E49" w:rsidRDefault="00240DA0" w:rsidP="00240DA0">
      <w:pPr>
        <w:pStyle w:val="Heading3"/>
      </w:pPr>
      <w:r>
        <w:t>Affichage des données</w:t>
      </w:r>
    </w:p>
    <w:p w:rsidR="0092726C" w:rsidRPr="0092726C" w:rsidRDefault="0092726C" w:rsidP="0092726C">
      <w:r w:rsidRPr="0092726C">
        <w:t>A l’</w:t>
      </w:r>
      <w:proofErr w:type="spellStart"/>
      <w:r w:rsidRPr="0092726C">
        <w:t>interieur</w:t>
      </w:r>
      <w:proofErr w:type="spellEnd"/>
      <w:r w:rsidRPr="0092726C">
        <w:t xml:space="preserve"> de ce blo</w:t>
      </w:r>
      <w:ins w:id="123" w:author="FELTZ, JEAN-LUC" w:date="2014-12-08T14:22:00Z">
        <w:r w:rsidR="00557494">
          <w:t>c</w:t>
        </w:r>
      </w:ins>
      <w:del w:id="124" w:author="FELTZ, JEAN-LUC" w:date="2014-12-08T14:22:00Z">
        <w:r w:rsidRPr="0092726C" w:rsidDel="00557494">
          <w:delText>que</w:delText>
        </w:r>
      </w:del>
      <w:r w:rsidRPr="0092726C">
        <w:t xml:space="preserve"> de script tous ce qui est entre deux accolades</w:t>
      </w:r>
      <w:r>
        <w:t xml:space="preserve"> ouvrante et deux fermantes</w:t>
      </w:r>
      <w:r w:rsidRPr="0092726C">
        <w:t xml:space="preserve"> </w:t>
      </w:r>
      <w:proofErr w:type="gramStart"/>
      <w:r>
        <w:t xml:space="preserve">( </w:t>
      </w:r>
      <w:r w:rsidRPr="0092726C">
        <w:rPr>
          <w:b/>
        </w:rPr>
        <w:t>{</w:t>
      </w:r>
      <w:proofErr w:type="gramEnd"/>
      <w:r w:rsidRPr="0092726C">
        <w:rPr>
          <w:b/>
        </w:rPr>
        <w:t>{…}}</w:t>
      </w:r>
      <w:r>
        <w:t xml:space="preserve"> ) </w:t>
      </w:r>
      <w:r w:rsidRPr="0092726C">
        <w:t xml:space="preserve">sera interprété par </w:t>
      </w:r>
      <w:proofErr w:type="spellStart"/>
      <w:r w:rsidRPr="0092726C">
        <w:t>Ember</w:t>
      </w:r>
      <w:proofErr w:type="spellEnd"/>
      <w:r>
        <w:t>. Voici donc le code de la page</w:t>
      </w:r>
    </w:p>
    <w:p w:rsidR="0092726C" w:rsidRPr="00F8304D"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Change w:id="125" w:author="FELTZ, JEAN-LUC" w:date="2014-12-08T14:01:00Z">
            <w:rPr>
              <w:rFonts w:ascii="Consolas" w:hAnsi="Consolas" w:cs="Consolas"/>
              <w:color w:val="000000"/>
              <w:sz w:val="19"/>
              <w:szCs w:val="19"/>
              <w:highlight w:val="white"/>
            </w:rPr>
          </w:rPrChange>
        </w:rPr>
      </w:pPr>
      <w:r w:rsidRPr="00F8304D">
        <w:rPr>
          <w:rFonts w:ascii="Consolas" w:hAnsi="Consolas" w:cs="Consolas"/>
          <w:color w:val="0000FF"/>
          <w:sz w:val="19"/>
          <w:szCs w:val="19"/>
          <w:highlight w:val="white"/>
          <w:lang w:val="en-US"/>
          <w:rPrChange w:id="126" w:author="FELTZ, JEAN-LUC" w:date="2014-12-08T14:01:00Z">
            <w:rPr>
              <w:rFonts w:ascii="Consolas" w:hAnsi="Consolas" w:cs="Consolas"/>
              <w:color w:val="0000FF"/>
              <w:sz w:val="19"/>
              <w:szCs w:val="19"/>
              <w:highlight w:val="white"/>
            </w:rPr>
          </w:rPrChange>
        </w:rPr>
        <w:lastRenderedPageBreak/>
        <w:t>&lt;</w:t>
      </w:r>
      <w:r w:rsidRPr="00F8304D">
        <w:rPr>
          <w:rFonts w:ascii="Consolas" w:hAnsi="Consolas" w:cs="Consolas"/>
          <w:color w:val="800000"/>
          <w:sz w:val="19"/>
          <w:szCs w:val="19"/>
          <w:highlight w:val="white"/>
          <w:lang w:val="en-US"/>
          <w:rPrChange w:id="127" w:author="FELTZ, JEAN-LUC" w:date="2014-12-08T14:01:00Z">
            <w:rPr>
              <w:rFonts w:ascii="Consolas" w:hAnsi="Consolas" w:cs="Consolas"/>
              <w:color w:val="800000"/>
              <w:sz w:val="19"/>
              <w:szCs w:val="19"/>
              <w:highlight w:val="white"/>
            </w:rPr>
          </w:rPrChange>
        </w:rPr>
        <w:t>script</w:t>
      </w:r>
      <w:r w:rsidRPr="00F8304D">
        <w:rPr>
          <w:rFonts w:ascii="Consolas" w:hAnsi="Consolas" w:cs="Consolas"/>
          <w:color w:val="000000"/>
          <w:sz w:val="19"/>
          <w:szCs w:val="19"/>
          <w:highlight w:val="white"/>
          <w:lang w:val="en-US"/>
          <w:rPrChange w:id="128" w:author="FELTZ, JEAN-LUC" w:date="2014-12-08T14:01:00Z">
            <w:rPr>
              <w:rFonts w:ascii="Consolas" w:hAnsi="Consolas" w:cs="Consolas"/>
              <w:color w:val="000000"/>
              <w:sz w:val="19"/>
              <w:szCs w:val="19"/>
              <w:highlight w:val="white"/>
            </w:rPr>
          </w:rPrChange>
        </w:rPr>
        <w:t xml:space="preserve"> </w:t>
      </w:r>
      <w:r w:rsidRPr="00F8304D">
        <w:rPr>
          <w:rFonts w:ascii="Consolas" w:hAnsi="Consolas" w:cs="Consolas"/>
          <w:color w:val="FF0000"/>
          <w:sz w:val="19"/>
          <w:szCs w:val="19"/>
          <w:highlight w:val="white"/>
          <w:lang w:val="en-US"/>
          <w:rPrChange w:id="129" w:author="FELTZ, JEAN-LUC" w:date="2014-12-08T14:01:00Z">
            <w:rPr>
              <w:rFonts w:ascii="Consolas" w:hAnsi="Consolas" w:cs="Consolas"/>
              <w:color w:val="FF0000"/>
              <w:sz w:val="19"/>
              <w:szCs w:val="19"/>
              <w:highlight w:val="white"/>
            </w:rPr>
          </w:rPrChange>
        </w:rPr>
        <w:t>type</w:t>
      </w:r>
      <w:r w:rsidRPr="00F8304D">
        <w:rPr>
          <w:rFonts w:ascii="Consolas" w:hAnsi="Consolas" w:cs="Consolas"/>
          <w:color w:val="0000FF"/>
          <w:sz w:val="19"/>
          <w:szCs w:val="19"/>
          <w:highlight w:val="white"/>
          <w:lang w:val="en-US"/>
          <w:rPrChange w:id="130" w:author="FELTZ, JEAN-LUC" w:date="2014-12-08T14:01:00Z">
            <w:rPr>
              <w:rFonts w:ascii="Consolas" w:hAnsi="Consolas" w:cs="Consolas"/>
              <w:color w:val="0000FF"/>
              <w:sz w:val="19"/>
              <w:szCs w:val="19"/>
              <w:highlight w:val="white"/>
            </w:rPr>
          </w:rPrChange>
        </w:rPr>
        <w:t>="text/x-handlebars"</w:t>
      </w:r>
      <w:r w:rsidRPr="00F8304D">
        <w:rPr>
          <w:rFonts w:ascii="Consolas" w:hAnsi="Consolas" w:cs="Consolas"/>
          <w:color w:val="000000"/>
          <w:sz w:val="19"/>
          <w:szCs w:val="19"/>
          <w:highlight w:val="white"/>
          <w:lang w:val="en-US"/>
          <w:rPrChange w:id="131" w:author="FELTZ, JEAN-LUC" w:date="2014-12-08T14:01:00Z">
            <w:rPr>
              <w:rFonts w:ascii="Consolas" w:hAnsi="Consolas" w:cs="Consolas"/>
              <w:color w:val="000000"/>
              <w:sz w:val="19"/>
              <w:szCs w:val="19"/>
              <w:highlight w:val="white"/>
            </w:rPr>
          </w:rPrChange>
        </w:rPr>
        <w:t xml:space="preserve"> </w:t>
      </w:r>
      <w:r w:rsidRPr="00F8304D">
        <w:rPr>
          <w:rFonts w:ascii="Consolas" w:hAnsi="Consolas" w:cs="Consolas"/>
          <w:color w:val="FF0000"/>
          <w:sz w:val="19"/>
          <w:szCs w:val="19"/>
          <w:highlight w:val="white"/>
          <w:lang w:val="en-US"/>
          <w:rPrChange w:id="132" w:author="FELTZ, JEAN-LUC" w:date="2014-12-08T14:01:00Z">
            <w:rPr>
              <w:rFonts w:ascii="Consolas" w:hAnsi="Consolas" w:cs="Consolas"/>
              <w:color w:val="FF0000"/>
              <w:sz w:val="19"/>
              <w:szCs w:val="19"/>
              <w:highlight w:val="white"/>
            </w:rPr>
          </w:rPrChange>
        </w:rPr>
        <w:t>data-template-name</w:t>
      </w:r>
      <w:r w:rsidRPr="00F8304D">
        <w:rPr>
          <w:rFonts w:ascii="Consolas" w:hAnsi="Consolas" w:cs="Consolas"/>
          <w:color w:val="0000FF"/>
          <w:sz w:val="19"/>
          <w:szCs w:val="19"/>
          <w:highlight w:val="white"/>
          <w:lang w:val="en-US"/>
          <w:rPrChange w:id="133" w:author="FELTZ, JEAN-LUC" w:date="2014-12-08T14:01:00Z">
            <w:rPr>
              <w:rFonts w:ascii="Consolas" w:hAnsi="Consolas" w:cs="Consolas"/>
              <w:color w:val="0000FF"/>
              <w:sz w:val="19"/>
              <w:szCs w:val="19"/>
              <w:highlight w:val="white"/>
            </w:rPr>
          </w:rPrChange>
        </w:rPr>
        <w:t>="clients"&gt;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F8304D">
        <w:rPr>
          <w:rFonts w:ascii="Consolas" w:hAnsi="Consolas" w:cs="Consolas"/>
          <w:color w:val="000000"/>
          <w:sz w:val="19"/>
          <w:szCs w:val="19"/>
          <w:highlight w:val="white"/>
          <w:lang w:val="en-US"/>
          <w:rPrChange w:id="134" w:author="FELTZ, JEAN-LUC" w:date="2014-12-08T14:01:00Z">
            <w:rPr>
              <w:rFonts w:ascii="Consolas" w:hAnsi="Consolas" w:cs="Consolas"/>
              <w:color w:val="000000"/>
              <w:sz w:val="19"/>
              <w:szCs w:val="19"/>
              <w:highlight w:val="white"/>
            </w:rPr>
          </w:rPrChange>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div</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class</w:t>
      </w:r>
      <w:r w:rsidRPr="0092726C">
        <w:rPr>
          <w:rFonts w:ascii="Consolas" w:hAnsi="Consolas" w:cs="Consolas"/>
          <w:color w:val="0000FF"/>
          <w:sz w:val="19"/>
          <w:szCs w:val="19"/>
          <w:highlight w:val="white"/>
          <w:lang w:val="en-US"/>
        </w:rPr>
        <w:t>="container"&gt;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table</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class</w:t>
      </w:r>
      <w:r w:rsidRPr="0092726C">
        <w:rPr>
          <w:rFonts w:ascii="Consolas" w:hAnsi="Consolas" w:cs="Consolas"/>
          <w:color w:val="0000FF"/>
          <w:sz w:val="19"/>
          <w:szCs w:val="19"/>
          <w:highlight w:val="white"/>
          <w:lang w:val="en-US"/>
        </w:rPr>
        <w:t>="table"&gt;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sidRPr="0092726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Liste de clients</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caption</w:t>
      </w:r>
      <w:proofErr w:type="spellEnd"/>
      <w:r>
        <w:rPr>
          <w:rFonts w:ascii="Consolas" w:hAnsi="Consolas" w:cs="Consolas"/>
          <w:color w:val="0000FF"/>
          <w:sz w:val="19"/>
          <w:szCs w:val="19"/>
          <w:highlight w:val="white"/>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tr</w:t>
      </w:r>
      <w:proofErr w:type="spellEnd"/>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Gender</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Name</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Age</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roofErr w:type="gramEnd"/>
      <w:r w:rsidRPr="0092726C">
        <w:rPr>
          <w:rFonts w:ascii="Consolas" w:hAnsi="Consolas" w:cs="Consolas"/>
          <w:color w:val="000000"/>
          <w:sz w:val="19"/>
          <w:szCs w:val="19"/>
          <w:highlight w:val="white"/>
          <w:lang w:val="en-US"/>
        </w:rPr>
        <w:t>Output</w:t>
      </w:r>
      <w:r w:rsidRPr="0092726C">
        <w:rPr>
          <w:rFonts w:ascii="Consolas" w:hAnsi="Consolas" w:cs="Consolas"/>
          <w:color w:val="0000FF"/>
          <w:sz w:val="19"/>
          <w:szCs w:val="19"/>
          <w:highlight w:val="white"/>
          <w:lang w:val="en-US"/>
        </w:rPr>
        <w: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th</w:t>
      </w:r>
      <w:proofErr w:type="spellEnd"/>
      <w:proofErr w:type="gramEnd"/>
      <w:r w:rsidRPr="0092726C">
        <w:rPr>
          <w:rFonts w:ascii="Consolas" w:hAnsi="Consolas" w:cs="Consolas"/>
          <w:color w:val="0000FF"/>
          <w:sz w:val="19"/>
          <w:szCs w:val="19"/>
          <w:highlight w:val="white"/>
          <w:lang w:val="en-US"/>
        </w:rPr>
        <w:t>&gt;&lt;/</w:t>
      </w:r>
      <w:proofErr w:type="spellStart"/>
      <w:r w:rsidRPr="0092726C">
        <w:rPr>
          <w:rFonts w:ascii="Consolas" w:hAnsi="Consolas" w:cs="Consolas"/>
          <w:color w:val="800000"/>
          <w:sz w:val="19"/>
          <w:szCs w:val="19"/>
          <w:highlight w:val="white"/>
          <w:lang w:val="en-US"/>
        </w:rPr>
        <w:t>th</w:t>
      </w:r>
      <w:proofErr w:type="spell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tr</w:t>
      </w:r>
      <w:proofErr w:type="spellEnd"/>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b/>
          <w:bCs/>
          <w:color w:val="006400"/>
          <w:sz w:val="19"/>
          <w:szCs w:val="19"/>
          <w:highlight w:val="white"/>
          <w:lang w:val="en-US"/>
        </w:rPr>
        <w:t>#each</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client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in</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model.clients</w:t>
      </w:r>
      <w:proofErr w:type="spellEnd"/>
      <w:r w:rsidRPr="0092726C">
        <w:rPr>
          <w:rFonts w:ascii="Consolas" w:hAnsi="Consolas" w:cs="Consolas"/>
          <w:b/>
          <w:bCs/>
          <w:color w:val="000000"/>
          <w:sz w:val="19"/>
          <w:szCs w:val="19"/>
          <w:highlight w:val="white"/>
          <w:lang w:val="en-US"/>
        </w:rPr>
        <w: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spellStart"/>
      <w:proofErr w:type="gramStart"/>
      <w:r w:rsidRPr="0092726C">
        <w:rPr>
          <w:rFonts w:ascii="Consolas" w:hAnsi="Consolas" w:cs="Consolas"/>
          <w:color w:val="800000"/>
          <w:sz w:val="19"/>
          <w:szCs w:val="19"/>
          <w:highlight w:val="white"/>
          <w:lang w:val="en-US"/>
        </w:rPr>
        <w:t>tr</w:t>
      </w:r>
      <w:proofErr w:type="spellEnd"/>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view</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"select"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content=</w:t>
      </w:r>
      <w:proofErr w:type="spellStart"/>
      <w:r w:rsidRPr="0092726C">
        <w:rPr>
          <w:rFonts w:ascii="Consolas" w:hAnsi="Consolas" w:cs="Consolas"/>
          <w:color w:val="800080"/>
          <w:sz w:val="19"/>
          <w:szCs w:val="19"/>
          <w:highlight w:val="white"/>
          <w:lang w:val="en-US"/>
        </w:rPr>
        <w:t>model.genders</w:t>
      </w:r>
      <w:proofErr w:type="spellEnd"/>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optionValuePath</w:t>
      </w:r>
      <w:proofErr w:type="spellEnd"/>
      <w:r w:rsidRPr="0092726C">
        <w:rPr>
          <w:rFonts w:ascii="Consolas" w:hAnsi="Consolas" w:cs="Consolas"/>
          <w:color w:val="800080"/>
          <w:sz w:val="19"/>
          <w:szCs w:val="19"/>
          <w:highlight w:val="white"/>
          <w:lang w:val="en-US"/>
        </w:rPr>
        <w:t>="content.id"</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optionLabelPath</w:t>
      </w:r>
      <w:proofErr w:type="spellEnd"/>
      <w:r w:rsidRPr="0092726C">
        <w:rPr>
          <w:rFonts w:ascii="Consolas" w:hAnsi="Consolas" w:cs="Consolas"/>
          <w:color w:val="800080"/>
          <w:sz w:val="19"/>
          <w:szCs w:val="19"/>
          <w:highlight w:val="white"/>
          <w:lang w:val="en-US"/>
        </w:rPr>
        <w:t>="</w:t>
      </w:r>
      <w:proofErr w:type="spellStart"/>
      <w:r w:rsidRPr="0092726C">
        <w:rPr>
          <w:rFonts w:ascii="Consolas" w:hAnsi="Consolas" w:cs="Consolas"/>
          <w:color w:val="800080"/>
          <w:sz w:val="19"/>
          <w:szCs w:val="19"/>
          <w:highlight w:val="white"/>
          <w:lang w:val="en-US"/>
        </w:rPr>
        <w:t>content.key</w:t>
      </w:r>
      <w:proofErr w:type="spellEnd"/>
      <w:r w:rsidRPr="0092726C">
        <w:rPr>
          <w:rFonts w:ascii="Consolas" w:hAnsi="Consolas" w:cs="Consolas"/>
          <w:color w:val="800080"/>
          <w:sz w:val="19"/>
          <w:szCs w:val="19"/>
          <w:highlight w:val="white"/>
          <w:lang w:val="en-US"/>
        </w:rPr>
        <w: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prompt="Choose</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gender"</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selectionBinding</w:t>
      </w:r>
      <w:proofErr w:type="spellEnd"/>
      <w:r w:rsidRPr="0092726C">
        <w:rPr>
          <w:rFonts w:ascii="Consolas" w:hAnsi="Consolas" w:cs="Consolas"/>
          <w:color w:val="800080"/>
          <w:sz w:val="19"/>
          <w:szCs w:val="19"/>
          <w:highlight w:val="white"/>
          <w:lang w:val="en-US"/>
        </w:rPr>
        <w:t>="</w:t>
      </w:r>
      <w:proofErr w:type="spellStart"/>
      <w:r w:rsidRPr="0092726C">
        <w:rPr>
          <w:rFonts w:ascii="Consolas" w:hAnsi="Consolas" w:cs="Consolas"/>
          <w:color w:val="800080"/>
          <w:sz w:val="19"/>
          <w:szCs w:val="19"/>
          <w:highlight w:val="white"/>
          <w:lang w:val="en-US"/>
        </w:rPr>
        <w:t>client.gender</w:t>
      </w:r>
      <w:proofErr w:type="spellEnd"/>
      <w:r w:rsidRPr="0092726C">
        <w:rPr>
          <w:rFonts w:ascii="Consolas" w:hAnsi="Consolas" w:cs="Consolas"/>
          <w:color w:val="800080"/>
          <w:sz w:val="19"/>
          <w:szCs w:val="19"/>
          <w:highlight w:val="white"/>
          <w:lang w:val="en-US"/>
        </w:rPr>
        <w:t>"</w:t>
      </w:r>
      <w:r w:rsidRPr="0092726C">
        <w:rPr>
          <w:rFonts w:ascii="Consolas" w:hAnsi="Consolas" w:cs="Consolas"/>
          <w:b/>
          <w:bCs/>
          <w:color w:val="000000"/>
          <w:sz w:val="19"/>
          <w:szCs w:val="19"/>
          <w:highlight w:val="white"/>
          <w:lang w:val="en-US"/>
        </w:rPr>
        <w: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input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type="text"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value=client.name</w:t>
      </w:r>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input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type="text"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value=</w:t>
      </w:r>
      <w:proofErr w:type="spellStart"/>
      <w:r w:rsidRPr="0092726C">
        <w:rPr>
          <w:rFonts w:ascii="Consolas" w:hAnsi="Consolas" w:cs="Consolas"/>
          <w:color w:val="800080"/>
          <w:sz w:val="19"/>
          <w:szCs w:val="19"/>
          <w:highlight w:val="white"/>
          <w:lang w:val="en-US"/>
        </w:rPr>
        <w:t>client.age</w:t>
      </w:r>
      <w:proofErr w:type="spellEnd"/>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proofErr w:type="spellStart"/>
      <w:r w:rsidRPr="0092726C">
        <w:rPr>
          <w:rFonts w:ascii="Consolas" w:hAnsi="Consolas" w:cs="Consolas"/>
          <w:color w:val="800080"/>
          <w:sz w:val="19"/>
          <w:szCs w:val="19"/>
          <w:highlight w:val="white"/>
          <w:lang w:val="en-US"/>
        </w:rPr>
        <w:t>client.clientFormatted</w:t>
      </w:r>
      <w:proofErr w:type="spellEnd"/>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proofErr w:type="gramStart"/>
      <w:r w:rsidRPr="0092726C">
        <w:rPr>
          <w:rFonts w:ascii="Consolas" w:hAnsi="Consolas" w:cs="Consolas"/>
          <w:color w:val="800000"/>
          <w:sz w:val="19"/>
          <w:szCs w:val="19"/>
          <w:highlight w:val="white"/>
          <w:lang w:val="en-US"/>
        </w:rPr>
        <w:t>td</w:t>
      </w:r>
      <w:proofErr w:type="gramEnd"/>
      <w:r w:rsidRPr="0092726C">
        <w:rPr>
          <w:rFonts w:ascii="Consolas" w:hAnsi="Consolas" w:cs="Consolas"/>
          <w:color w:val="0000FF"/>
          <w:sz w:val="19"/>
          <w:szCs w:val="19"/>
          <w:highlight w:val="white"/>
          <w:lang w:val="en-US"/>
        </w:rPr>
        <w:t>&gt;&lt;</w:t>
      </w:r>
      <w:r w:rsidRPr="0092726C">
        <w:rPr>
          <w:rFonts w:ascii="Consolas" w:hAnsi="Consolas" w:cs="Consolas"/>
          <w:color w:val="800000"/>
          <w:sz w:val="19"/>
          <w:szCs w:val="19"/>
          <w:highlight w:val="white"/>
          <w:lang w:val="en-US"/>
        </w:rPr>
        <w:t>button</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type</w:t>
      </w:r>
      <w:r w:rsidRPr="0092726C">
        <w:rPr>
          <w:rFonts w:ascii="Consolas" w:hAnsi="Consolas" w:cs="Consolas"/>
          <w:color w:val="0000FF"/>
          <w:sz w:val="19"/>
          <w:szCs w:val="19"/>
          <w:highlight w:val="white"/>
          <w:lang w:val="en-US"/>
        </w:rPr>
        <w:t>="button"</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{{action</w:t>
      </w: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w:t>
      </w:r>
      <w:proofErr w:type="spellStart"/>
      <w:r w:rsidRPr="0092726C">
        <w:rPr>
          <w:rFonts w:ascii="Consolas" w:hAnsi="Consolas" w:cs="Consolas"/>
          <w:color w:val="0000FF"/>
          <w:sz w:val="19"/>
          <w:szCs w:val="19"/>
          <w:highlight w:val="white"/>
          <w:lang w:val="en-US"/>
        </w:rPr>
        <w:t>deleteClient</w:t>
      </w:r>
      <w:proofErr w:type="spellEnd"/>
      <w:r w:rsidRPr="0092726C">
        <w:rPr>
          <w:rFonts w:ascii="Consolas" w:hAnsi="Consolas" w:cs="Consolas"/>
          <w:color w:val="0000FF"/>
          <w:sz w:val="19"/>
          <w:szCs w:val="19"/>
          <w:highlight w:val="white"/>
          <w:lang w:val="en-US"/>
        </w:rPr>
        <w:t>'</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client}}</w:t>
      </w:r>
      <w:r w:rsidRPr="0092726C">
        <w:rPr>
          <w:rFonts w:ascii="Consolas" w:hAnsi="Consolas" w:cs="Consolas"/>
          <w:color w:val="0000FF"/>
          <w:sz w:val="19"/>
          <w:szCs w:val="19"/>
          <w:highlight w:val="white"/>
          <w:lang w:val="en-US"/>
        </w:rPr>
        <w:t>&gt;</w:t>
      </w:r>
      <w:proofErr w:type="spellStart"/>
      <w:r w:rsidRPr="0092726C">
        <w:rPr>
          <w:rFonts w:ascii="Consolas" w:hAnsi="Consolas" w:cs="Consolas"/>
          <w:color w:val="000000"/>
          <w:sz w:val="19"/>
          <w:szCs w:val="19"/>
          <w:highlight w:val="white"/>
          <w:lang w:val="en-US"/>
        </w:rPr>
        <w:t>Supprimer</w:t>
      </w:r>
      <w:proofErr w:type="spellEnd"/>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button</w:t>
      </w:r>
      <w:r w:rsidRPr="0092726C">
        <w:rPr>
          <w:rFonts w:ascii="Consolas" w:hAnsi="Consolas" w:cs="Consolas"/>
          <w:color w:val="0000FF"/>
          <w:sz w:val="19"/>
          <w:szCs w:val="19"/>
          <w:highlight w:val="white"/>
          <w:lang w:val="en-US"/>
        </w:rPr>
        <w:t>&gt;&lt;/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sidRPr="0092726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tr</w:t>
      </w:r>
      <w:proofErr w:type="gramEnd"/>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b/>
          <w:bCs/>
          <w:color w:val="006400"/>
          <w:sz w:val="19"/>
          <w:szCs w:val="19"/>
          <w:highlight w:val="white"/>
        </w:rPr>
        <w:t>/</w:t>
      </w:r>
      <w:proofErr w:type="spellStart"/>
      <w:proofErr w:type="gramStart"/>
      <w:r>
        <w:rPr>
          <w:rFonts w:ascii="Consolas" w:hAnsi="Consolas" w:cs="Consolas"/>
          <w:b/>
          <w:bCs/>
          <w:color w:val="006400"/>
          <w:sz w:val="19"/>
          <w:szCs w:val="19"/>
          <w:highlight w:val="white"/>
        </w:rPr>
        <w:t>each</w:t>
      </w:r>
      <w:proofErr w:type="spellEnd"/>
      <w:proofErr w:type="gramEnd"/>
      <w:r>
        <w:rPr>
          <w:rFonts w:ascii="Consolas" w:hAnsi="Consolas" w:cs="Consolas"/>
          <w:b/>
          <w:bCs/>
          <w:color w:val="000000"/>
          <w:sz w:val="19"/>
          <w:szCs w:val="19"/>
          <w:highlight w:val="white"/>
        </w:rPr>
        <w: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button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{{action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addClient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button</w:t>
      </w:r>
      <w:proofErr w:type="spellEnd"/>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92726C" w:rsidRDefault="0092726C" w:rsidP="0092726C">
      <w:pPr>
        <w:rPr>
          <w:rFonts w:ascii="Consolas" w:hAnsi="Consolas" w:cs="Consolas"/>
          <w:color w:val="0000FF"/>
          <w:sz w:val="19"/>
          <w:szCs w:val="19"/>
        </w:rPr>
      </w:pPr>
      <w:r w:rsidRPr="00752E14">
        <w:rPr>
          <w:rFonts w:ascii="Consolas" w:hAnsi="Consolas" w:cs="Consolas"/>
          <w:color w:val="0000FF"/>
          <w:sz w:val="19"/>
          <w:szCs w:val="19"/>
          <w:highlight w:val="white"/>
        </w:rPr>
        <w:t>&lt;/</w:t>
      </w:r>
      <w:proofErr w:type="gramStart"/>
      <w:r w:rsidRPr="00752E14">
        <w:rPr>
          <w:rFonts w:ascii="Consolas" w:hAnsi="Consolas" w:cs="Consolas"/>
          <w:color w:val="800000"/>
          <w:sz w:val="19"/>
          <w:szCs w:val="19"/>
          <w:highlight w:val="white"/>
        </w:rPr>
        <w:t>script</w:t>
      </w:r>
      <w:proofErr w:type="gramEnd"/>
      <w:r w:rsidRPr="00752E14">
        <w:rPr>
          <w:rFonts w:ascii="Consolas" w:hAnsi="Consolas" w:cs="Consolas"/>
          <w:color w:val="0000FF"/>
          <w:sz w:val="19"/>
          <w:szCs w:val="19"/>
          <w:highlight w:val="white"/>
        </w:rPr>
        <w:t>&gt;</w:t>
      </w:r>
    </w:p>
    <w:p w:rsidR="00752E14" w:rsidRPr="00752E14" w:rsidRDefault="00752E14" w:rsidP="0092726C"/>
    <w:p w:rsidR="00752E14" w:rsidRDefault="00752E14" w:rsidP="00752E14">
      <w:pPr>
        <w:autoSpaceDE w:val="0"/>
        <w:autoSpaceDN w:val="0"/>
        <w:adjustRightInd w:val="0"/>
        <w:spacing w:after="0" w:line="240" w:lineRule="auto"/>
        <w:rPr>
          <w:rFonts w:ascii="Consolas" w:hAnsi="Consolas" w:cs="Consolas"/>
          <w:b/>
          <w:bCs/>
          <w:color w:val="000000"/>
          <w:sz w:val="19"/>
          <w:szCs w:val="19"/>
          <w:highlight w:val="white"/>
          <w:lang w:val="en-US"/>
        </w:rPr>
      </w:pPr>
      <w:r>
        <w:t xml:space="preserve">Beaucoup de ressemblance avec les précédents exemples. </w:t>
      </w:r>
      <w:proofErr w:type="gramStart"/>
      <w:r w:rsidRPr="00752E14">
        <w:rPr>
          <w:lang w:val="en-US"/>
        </w:rPr>
        <w:t xml:space="preserve">Le </w:t>
      </w:r>
      <w:proofErr w:type="spellStart"/>
      <w:r w:rsidRPr="00752E14">
        <w:rPr>
          <w:b/>
          <w:lang w:val="en-US"/>
        </w:rPr>
        <w:t>foreach</w:t>
      </w:r>
      <w:proofErr w:type="spellEnd"/>
      <w:r w:rsidRPr="00752E14">
        <w:rPr>
          <w:lang w:val="en-US"/>
        </w:rPr>
        <w:t xml:space="preserve"> </w:t>
      </w:r>
      <w:proofErr w:type="spellStart"/>
      <w:r w:rsidRPr="00752E14">
        <w:rPr>
          <w:lang w:val="en-US"/>
        </w:rPr>
        <w:t>deviens</w:t>
      </w:r>
      <w:proofErr w:type="spellEnd"/>
      <w:r w:rsidRPr="00752E14">
        <w:rPr>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b/>
          <w:bCs/>
          <w:color w:val="006400"/>
          <w:sz w:val="19"/>
          <w:szCs w:val="19"/>
          <w:highlight w:val="white"/>
          <w:lang w:val="en-US"/>
        </w:rPr>
        <w:t>#each</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client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in</w:t>
      </w:r>
      <w:r w:rsidRPr="0092726C">
        <w:rPr>
          <w:rFonts w:ascii="Consolas" w:hAnsi="Consolas" w:cs="Consolas"/>
          <w:color w:val="000000"/>
          <w:sz w:val="19"/>
          <w:szCs w:val="19"/>
          <w:highlight w:val="white"/>
          <w:lang w:val="en-US"/>
        </w:rPr>
        <w:t xml:space="preserve"> </w:t>
      </w:r>
      <w:proofErr w:type="spellStart"/>
      <w:r w:rsidRPr="0092726C">
        <w:rPr>
          <w:rFonts w:ascii="Consolas" w:hAnsi="Consolas" w:cs="Consolas"/>
          <w:color w:val="800080"/>
          <w:sz w:val="19"/>
          <w:szCs w:val="19"/>
          <w:highlight w:val="white"/>
          <w:lang w:val="en-US"/>
        </w:rPr>
        <w:t>model.clients</w:t>
      </w:r>
      <w:proofErr w:type="spellEnd"/>
      <w:r w:rsidRPr="0092726C">
        <w:rPr>
          <w:rFonts w:ascii="Consolas" w:hAnsi="Consolas" w:cs="Consolas"/>
          <w:b/>
          <w:bCs/>
          <w:color w:val="000000"/>
          <w:sz w:val="19"/>
          <w:szCs w:val="19"/>
          <w:highlight w:val="white"/>
          <w:lang w:val="en-US"/>
        </w:rPr>
        <w:t>}}</w:t>
      </w:r>
      <w:r>
        <w:rPr>
          <w:rFonts w:ascii="Consolas" w:hAnsi="Consolas" w:cs="Consolas"/>
          <w:b/>
          <w:bCs/>
          <w:color w:val="000000"/>
          <w:sz w:val="19"/>
          <w:szCs w:val="19"/>
          <w:highlight w:val="white"/>
          <w:lang w:val="en-US"/>
        </w:rPr>
        <w:t>.</w:t>
      </w:r>
      <w:proofErr w:type="gramEnd"/>
    </w:p>
    <w:p w:rsidR="00752E14" w:rsidRDefault="00752E14" w:rsidP="00752E14">
      <w:pPr>
        <w:autoSpaceDE w:val="0"/>
        <w:autoSpaceDN w:val="0"/>
        <w:adjustRightInd w:val="0"/>
        <w:spacing w:after="0" w:line="240" w:lineRule="auto"/>
        <w:rPr>
          <w:rFonts w:ascii="Consolas" w:hAnsi="Consolas" w:cs="Consolas"/>
          <w:b/>
          <w:bCs/>
          <w:color w:val="000000"/>
          <w:sz w:val="19"/>
          <w:szCs w:val="19"/>
          <w:highlight w:val="white"/>
          <w:lang w:val="en-US"/>
        </w:rPr>
      </w:pPr>
    </w:p>
    <w:p w:rsidR="00752E14" w:rsidRPr="00997804" w:rsidRDefault="00752E14" w:rsidP="00752E14">
      <w:pPr>
        <w:autoSpaceDE w:val="0"/>
        <w:autoSpaceDN w:val="0"/>
        <w:adjustRightInd w:val="0"/>
        <w:spacing w:after="0" w:line="240" w:lineRule="auto"/>
        <w:rPr>
          <w:rFonts w:ascii="Consolas" w:hAnsi="Consolas" w:cs="Consolas"/>
          <w:color w:val="000000"/>
          <w:sz w:val="19"/>
          <w:szCs w:val="19"/>
          <w:highlight w:val="white"/>
        </w:rPr>
      </w:pPr>
      <w:r w:rsidRPr="00752E14">
        <w:rPr>
          <w:highlight w:val="white"/>
        </w:rPr>
        <w:t>La liste déroulante</w:t>
      </w:r>
      <w:r w:rsidRPr="00752E14">
        <w:rPr>
          <w:rFonts w:ascii="Consolas" w:hAnsi="Consolas" w:cs="Consolas"/>
          <w:bCs/>
          <w:color w:val="000000"/>
          <w:sz w:val="19"/>
          <w:szCs w:val="19"/>
          <w:highlight w:val="white"/>
        </w:rPr>
        <w:t xml:space="preserve"> </w:t>
      </w:r>
      <w:r w:rsidRPr="00752E14">
        <w:rPr>
          <w:rFonts w:ascii="Consolas" w:hAnsi="Consolas" w:cs="Consolas"/>
          <w:b/>
          <w:bCs/>
          <w:color w:val="000000"/>
          <w:sz w:val="19"/>
          <w:szCs w:val="19"/>
          <w:highlight w:val="white"/>
        </w:rPr>
        <w:t>{{</w:t>
      </w:r>
      <w:proofErr w:type="spellStart"/>
      <w:r w:rsidRPr="00752E14">
        <w:rPr>
          <w:rFonts w:ascii="Consolas" w:hAnsi="Consolas" w:cs="Consolas"/>
          <w:color w:val="800080"/>
          <w:sz w:val="19"/>
          <w:szCs w:val="19"/>
          <w:highlight w:val="white"/>
        </w:rPr>
        <w:t>view</w:t>
      </w:r>
      <w:proofErr w:type="spellEnd"/>
      <w:r w:rsidRPr="00752E14">
        <w:rPr>
          <w:rFonts w:ascii="Consolas" w:hAnsi="Consolas" w:cs="Consolas"/>
          <w:color w:val="000000"/>
          <w:sz w:val="19"/>
          <w:szCs w:val="19"/>
          <w:highlight w:val="white"/>
        </w:rPr>
        <w:t xml:space="preserve"> </w:t>
      </w:r>
      <w:r w:rsidRPr="00752E14">
        <w:rPr>
          <w:rFonts w:ascii="Consolas" w:hAnsi="Consolas" w:cs="Consolas"/>
          <w:color w:val="800080"/>
          <w:sz w:val="19"/>
          <w:szCs w:val="19"/>
          <w:highlight w:val="white"/>
        </w:rPr>
        <w:t>"select" …</w:t>
      </w:r>
      <w:r w:rsidRPr="00752E14">
        <w:rPr>
          <w:rFonts w:ascii="Consolas" w:hAnsi="Consolas" w:cs="Consolas"/>
          <w:b/>
          <w:bCs/>
          <w:color w:val="000000"/>
          <w:sz w:val="19"/>
          <w:szCs w:val="19"/>
          <w:highlight w:val="white"/>
        </w:rPr>
        <w:t>}}</w:t>
      </w:r>
      <w:r w:rsidR="009A618F">
        <w:rPr>
          <w:rFonts w:ascii="Consolas" w:hAnsi="Consolas" w:cs="Consolas"/>
          <w:b/>
          <w:bCs/>
          <w:color w:val="000000"/>
          <w:sz w:val="19"/>
          <w:szCs w:val="19"/>
          <w:highlight w:val="white"/>
        </w:rPr>
        <w:t xml:space="preserve"> </w:t>
      </w:r>
      <w:r w:rsidR="009A618F" w:rsidRPr="009A618F">
        <w:rPr>
          <w:highlight w:val="white"/>
        </w:rPr>
        <w:t>prend en param</w:t>
      </w:r>
      <w:r w:rsidR="009A618F">
        <w:rPr>
          <w:highlight w:val="white"/>
        </w:rPr>
        <w:t xml:space="preserve">ètres </w:t>
      </w:r>
      <w:r w:rsidR="009A618F" w:rsidRPr="009A618F">
        <w:rPr>
          <w:b/>
          <w:highlight w:val="white"/>
        </w:rPr>
        <w:t>content</w:t>
      </w:r>
      <w:r w:rsidR="009A618F">
        <w:rPr>
          <w:b/>
          <w:highlight w:val="white"/>
        </w:rPr>
        <w:t xml:space="preserve"> </w:t>
      </w:r>
      <w:r w:rsidR="009A618F">
        <w:rPr>
          <w:highlight w:val="white"/>
        </w:rPr>
        <w:t>qui est le modèle qui va être listé</w:t>
      </w:r>
      <w:r w:rsidR="00997804">
        <w:rPr>
          <w:highlight w:val="white"/>
        </w:rPr>
        <w:t xml:space="preserve">, </w:t>
      </w:r>
      <w:proofErr w:type="spellStart"/>
      <w:r w:rsidR="00997804" w:rsidRPr="00997804">
        <w:rPr>
          <w:b/>
          <w:highlight w:val="white"/>
        </w:rPr>
        <w:t>optionValuePath</w:t>
      </w:r>
      <w:proofErr w:type="spellEnd"/>
      <w:r w:rsidR="00997804">
        <w:rPr>
          <w:b/>
          <w:highlight w:val="white"/>
        </w:rPr>
        <w:t xml:space="preserve"> </w:t>
      </w:r>
      <w:r w:rsidR="00997804">
        <w:rPr>
          <w:highlight w:val="white"/>
        </w:rPr>
        <w:t xml:space="preserve">est la valeur que va prendre l’attribut value de chaque </w:t>
      </w:r>
      <w:r w:rsidR="00997804" w:rsidRPr="00997804">
        <w:rPr>
          <w:b/>
          <w:highlight w:val="white"/>
        </w:rPr>
        <w:t>option</w:t>
      </w:r>
      <w:r w:rsidR="00997804">
        <w:rPr>
          <w:b/>
          <w:highlight w:val="white"/>
        </w:rPr>
        <w:t xml:space="preserve">, </w:t>
      </w:r>
      <w:proofErr w:type="spellStart"/>
      <w:r w:rsidR="00997804" w:rsidRPr="00997804">
        <w:rPr>
          <w:b/>
          <w:highlight w:val="white"/>
        </w:rPr>
        <w:t>optionLabelPath</w:t>
      </w:r>
      <w:proofErr w:type="spellEnd"/>
      <w:r w:rsidR="00997804">
        <w:rPr>
          <w:b/>
          <w:highlight w:val="white"/>
        </w:rPr>
        <w:t xml:space="preserve"> </w:t>
      </w:r>
      <w:r w:rsidR="00997804">
        <w:rPr>
          <w:highlight w:val="white"/>
        </w:rPr>
        <w:t xml:space="preserve">est la valeur que va prendre chaque option, </w:t>
      </w:r>
      <w:r w:rsidR="00997804" w:rsidRPr="00997804">
        <w:rPr>
          <w:b/>
          <w:highlight w:val="white"/>
        </w:rPr>
        <w:t>prompt</w:t>
      </w:r>
      <w:r w:rsidR="00997804">
        <w:rPr>
          <w:b/>
          <w:highlight w:val="white"/>
        </w:rPr>
        <w:t xml:space="preserve"> </w:t>
      </w:r>
      <w:r w:rsidR="00997804">
        <w:rPr>
          <w:highlight w:val="white"/>
        </w:rPr>
        <w:t xml:space="preserve">est la valeur par défaut et enfin </w:t>
      </w:r>
      <w:proofErr w:type="spellStart"/>
      <w:r w:rsidR="00997804" w:rsidRPr="00997804">
        <w:rPr>
          <w:b/>
          <w:highlight w:val="white"/>
        </w:rPr>
        <w:t>selectionBinding</w:t>
      </w:r>
      <w:proofErr w:type="spellEnd"/>
      <w:r w:rsidR="00997804">
        <w:rPr>
          <w:b/>
          <w:highlight w:val="white"/>
        </w:rPr>
        <w:t xml:space="preserve"> </w:t>
      </w:r>
      <w:r w:rsidR="00997804">
        <w:rPr>
          <w:highlight w:val="white"/>
        </w:rPr>
        <w:t>est la valeur qui va être sélectionné</w:t>
      </w:r>
      <w:ins w:id="135" w:author="FELTZ, JEAN-LUC" w:date="2014-12-08T14:23:00Z">
        <w:r w:rsidR="00557494">
          <w:rPr>
            <w:highlight w:val="white"/>
          </w:rPr>
          <w:t>e</w:t>
        </w:r>
      </w:ins>
      <w:r w:rsidR="00997804">
        <w:rPr>
          <w:highlight w:val="white"/>
        </w:rPr>
        <w:t xml:space="preserve"> (dans notre cas le </w:t>
      </w:r>
      <w:proofErr w:type="spellStart"/>
      <w:r w:rsidR="00997804" w:rsidRPr="00997804">
        <w:rPr>
          <w:b/>
          <w:highlight w:val="white"/>
        </w:rPr>
        <w:t>gender</w:t>
      </w:r>
      <w:proofErr w:type="spellEnd"/>
      <w:r w:rsidR="00997804">
        <w:rPr>
          <w:highlight w:val="white"/>
        </w:rPr>
        <w:t xml:space="preserve"> de notre </w:t>
      </w:r>
      <w:r w:rsidR="00997804" w:rsidRPr="00997804">
        <w:rPr>
          <w:b/>
          <w:highlight w:val="white"/>
        </w:rPr>
        <w:t>client</w:t>
      </w:r>
      <w:r w:rsidR="00997804">
        <w:rPr>
          <w:b/>
          <w:highlight w:val="white"/>
        </w:rPr>
        <w:t xml:space="preserve"> </w:t>
      </w:r>
      <w:r w:rsidR="00997804">
        <w:rPr>
          <w:highlight w:val="white"/>
        </w:rPr>
        <w:t>courant)</w:t>
      </w:r>
    </w:p>
    <w:p w:rsidR="00752E14" w:rsidRDefault="00752E14" w:rsidP="00752E14">
      <w:pPr>
        <w:autoSpaceDE w:val="0"/>
        <w:autoSpaceDN w:val="0"/>
        <w:adjustRightInd w:val="0"/>
        <w:spacing w:after="0" w:line="240" w:lineRule="auto"/>
        <w:rPr>
          <w:rFonts w:ascii="Consolas" w:hAnsi="Consolas" w:cs="Consolas"/>
          <w:color w:val="000000"/>
          <w:sz w:val="19"/>
          <w:szCs w:val="19"/>
          <w:highlight w:val="white"/>
        </w:rPr>
      </w:pPr>
    </w:p>
    <w:p w:rsidR="006674CB" w:rsidRDefault="006674CB" w:rsidP="006674CB">
      <w:pPr>
        <w:rPr>
          <w:highlight w:val="white"/>
        </w:rPr>
      </w:pPr>
      <w:r>
        <w:rPr>
          <w:highlight w:val="white"/>
        </w:rPr>
        <w:t>Les champs de saisie et d’affichage du texte formaté ressemblent aux précédents exemples.</w:t>
      </w:r>
    </w:p>
    <w:p w:rsidR="00240DA0" w:rsidRDefault="00240DA0" w:rsidP="00240DA0">
      <w:pPr>
        <w:pStyle w:val="Heading3"/>
        <w:rPr>
          <w:highlight w:val="white"/>
        </w:rPr>
      </w:pPr>
      <w:r>
        <w:rPr>
          <w:highlight w:val="white"/>
        </w:rPr>
        <w:t>Ajout suppression de données</w:t>
      </w:r>
    </w:p>
    <w:p w:rsidR="006674CB" w:rsidRDefault="006674CB" w:rsidP="006674CB">
      <w:pPr>
        <w:rPr>
          <w:highlight w:val="white"/>
        </w:rPr>
      </w:pPr>
      <w:r>
        <w:rPr>
          <w:highlight w:val="white"/>
        </w:rPr>
        <w:t>On voit ensuite les deux boutons permettant d’ajouter et de supprimer des clients. Ces boutons appellent la fonction désigné</w:t>
      </w:r>
      <w:r w:rsidR="007D1046">
        <w:rPr>
          <w:highlight w:val="white"/>
        </w:rPr>
        <w:t>e</w:t>
      </w:r>
      <w:r>
        <w:rPr>
          <w:highlight w:val="white"/>
        </w:rPr>
        <w:t xml:space="preserve"> par la balise </w:t>
      </w:r>
      <w:r w:rsidRPr="006674CB">
        <w:rPr>
          <w:b/>
          <w:highlight w:val="white"/>
        </w:rPr>
        <w:t>action</w:t>
      </w:r>
      <w:r>
        <w:rPr>
          <w:highlight w:val="white"/>
        </w:rPr>
        <w:t>, on peut donner un paramètre comme avec l’exemple du bouton supprimer qui prend en paramètre le client que l’on souhaite supprimer.</w:t>
      </w:r>
    </w:p>
    <w:p w:rsidR="006674CB" w:rsidRDefault="00C60024" w:rsidP="006674CB">
      <w:pPr>
        <w:rPr>
          <w:highlight w:val="white"/>
        </w:rPr>
      </w:pPr>
      <w:r>
        <w:rPr>
          <w:highlight w:val="white"/>
        </w:rPr>
        <w:t xml:space="preserve">Nous allons maintenant écrire ces fonctions d’ajout et de suppression de clients, pour cela on ajoute un </w:t>
      </w:r>
      <w:r w:rsidRPr="00C60024">
        <w:rPr>
          <w:b/>
          <w:highlight w:val="white"/>
        </w:rPr>
        <w:t>Controller</w:t>
      </w:r>
      <w:r>
        <w:rPr>
          <w:highlight w:val="white"/>
        </w:rPr>
        <w:t xml:space="preserve"> à notre code </w:t>
      </w:r>
      <w:proofErr w:type="spellStart"/>
      <w:r>
        <w:rPr>
          <w:highlight w:val="white"/>
        </w:rPr>
        <w:t>Javascript</w:t>
      </w:r>
      <w:proofErr w:type="spellEnd"/>
      <w:r>
        <w:rPr>
          <w:highlight w:val="white"/>
        </w:rPr>
        <w:t> :</w:t>
      </w:r>
    </w:p>
    <w:p w:rsidR="00C60024" w:rsidRDefault="00C60024" w:rsidP="006674CB">
      <w:pPr>
        <w:rPr>
          <w:highlight w:val="white"/>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C60024">
        <w:rPr>
          <w:rFonts w:ascii="Consolas" w:hAnsi="Consolas" w:cs="Consolas"/>
          <w:color w:val="000000"/>
          <w:sz w:val="19"/>
          <w:szCs w:val="19"/>
          <w:highlight w:val="white"/>
          <w:lang w:val="en-US"/>
        </w:rPr>
        <w:t>App.ClientsController</w:t>
      </w:r>
      <w:proofErr w:type="spellEnd"/>
      <w:r w:rsidRPr="00C60024">
        <w:rPr>
          <w:rFonts w:ascii="Consolas" w:hAnsi="Consolas" w:cs="Consolas"/>
          <w:color w:val="000000"/>
          <w:sz w:val="19"/>
          <w:szCs w:val="19"/>
          <w:highlight w:val="white"/>
          <w:lang w:val="en-US"/>
        </w:rPr>
        <w:t xml:space="preserve"> = </w:t>
      </w:r>
      <w:proofErr w:type="spellStart"/>
      <w:proofErr w:type="gramStart"/>
      <w:r w:rsidRPr="00C60024">
        <w:rPr>
          <w:rFonts w:ascii="Consolas" w:hAnsi="Consolas" w:cs="Consolas"/>
          <w:color w:val="000000"/>
          <w:sz w:val="19"/>
          <w:szCs w:val="19"/>
          <w:highlight w:val="white"/>
          <w:lang w:val="en-US"/>
        </w:rPr>
        <w:t>Ember.ObjectController.extend</w:t>
      </w:r>
      <w:proofErr w:type="spellEnd"/>
      <w:r w:rsidRPr="00C60024">
        <w:rPr>
          <w:rFonts w:ascii="Consolas" w:hAnsi="Consolas" w:cs="Consolas"/>
          <w:color w:val="000000"/>
          <w:sz w:val="19"/>
          <w:szCs w:val="19"/>
          <w:highlight w:val="white"/>
          <w:lang w:val="en-US"/>
        </w:rPr>
        <w:t>({</w:t>
      </w:r>
      <w:proofErr w:type="gramEnd"/>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actions</w:t>
      </w:r>
      <w:proofErr w:type="gramEnd"/>
      <w:r w:rsidRPr="00C60024">
        <w:rPr>
          <w:rFonts w:ascii="Consolas" w:hAnsi="Consolas" w:cs="Consolas"/>
          <w:color w:val="000000"/>
          <w:sz w:val="19"/>
          <w:szCs w:val="19"/>
          <w:highlight w:val="white"/>
          <w:lang w:val="en-US"/>
        </w:rPr>
        <w:t>: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spellStart"/>
      <w:proofErr w:type="gramStart"/>
      <w:r w:rsidRPr="00C60024">
        <w:rPr>
          <w:rFonts w:ascii="Consolas" w:hAnsi="Consolas" w:cs="Consolas"/>
          <w:color w:val="000000"/>
          <w:sz w:val="19"/>
          <w:szCs w:val="19"/>
          <w:highlight w:val="white"/>
          <w:lang w:val="en-US"/>
        </w:rPr>
        <w:t>addClient</w:t>
      </w:r>
      <w:proofErr w:type="spellEnd"/>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0000FF"/>
          <w:sz w:val="19"/>
          <w:szCs w:val="19"/>
          <w:highlight w:val="white"/>
          <w:lang w:val="en-US"/>
        </w:rPr>
        <w:t>function</w:t>
      </w:r>
      <w:r w:rsidRPr="00C60024">
        <w:rPr>
          <w:rFonts w:ascii="Consolas" w:hAnsi="Consolas" w:cs="Consolas"/>
          <w:color w:val="000000"/>
          <w:sz w:val="19"/>
          <w:szCs w:val="19"/>
          <w:highlight w:val="white"/>
          <w:lang w:val="en-US"/>
        </w:rPr>
        <w:t xml:space="preserve">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spellStart"/>
      <w:proofErr w:type="gramStart"/>
      <w:r w:rsidRPr="00C60024">
        <w:rPr>
          <w:rFonts w:ascii="Consolas" w:hAnsi="Consolas" w:cs="Consolas"/>
          <w:color w:val="0000FF"/>
          <w:sz w:val="19"/>
          <w:szCs w:val="19"/>
          <w:highlight w:val="white"/>
          <w:lang w:val="en-US"/>
        </w:rPr>
        <w:t>var</w:t>
      </w:r>
      <w:proofErr w:type="spellEnd"/>
      <w:proofErr w:type="gramEnd"/>
      <w:r w:rsidRPr="00C60024">
        <w:rPr>
          <w:rFonts w:ascii="Consolas" w:hAnsi="Consolas" w:cs="Consolas"/>
          <w:color w:val="000000"/>
          <w:sz w:val="19"/>
          <w:szCs w:val="19"/>
          <w:highlight w:val="white"/>
          <w:lang w:val="en-US"/>
        </w:rPr>
        <w:t xml:space="preserve"> </w:t>
      </w:r>
      <w:proofErr w:type="spellStart"/>
      <w:r w:rsidRPr="00C60024">
        <w:rPr>
          <w:rFonts w:ascii="Consolas" w:hAnsi="Consolas" w:cs="Consolas"/>
          <w:color w:val="000000"/>
          <w:sz w:val="19"/>
          <w:szCs w:val="19"/>
          <w:highlight w:val="white"/>
          <w:lang w:val="en-US"/>
        </w:rPr>
        <w:t>todo</w:t>
      </w:r>
      <w:proofErr w:type="spellEnd"/>
      <w:r w:rsidRPr="00C60024">
        <w:rPr>
          <w:rFonts w:ascii="Consolas" w:hAnsi="Consolas" w:cs="Consolas"/>
          <w:color w:val="000000"/>
          <w:sz w:val="19"/>
          <w:szCs w:val="19"/>
          <w:highlight w:val="white"/>
          <w:lang w:val="en-US"/>
        </w:rPr>
        <w:t xml:space="preserve"> = </w:t>
      </w:r>
      <w:proofErr w:type="spellStart"/>
      <w:r w:rsidRPr="00C60024">
        <w:rPr>
          <w:rFonts w:ascii="Consolas" w:hAnsi="Consolas" w:cs="Consolas"/>
          <w:color w:val="0000FF"/>
          <w:sz w:val="19"/>
          <w:szCs w:val="19"/>
          <w:highlight w:val="white"/>
          <w:lang w:val="en-US"/>
        </w:rPr>
        <w:t>this</w:t>
      </w:r>
      <w:r w:rsidRPr="00C60024">
        <w:rPr>
          <w:rFonts w:ascii="Consolas" w:hAnsi="Consolas" w:cs="Consolas"/>
          <w:color w:val="000000"/>
          <w:sz w:val="19"/>
          <w:szCs w:val="19"/>
          <w:highlight w:val="white"/>
          <w:lang w:val="en-US"/>
        </w:rPr>
        <w:t>.store.createRecord</w:t>
      </w:r>
      <w:proofErr w:type="spellEnd"/>
      <w:r w:rsidRPr="00C60024">
        <w:rPr>
          <w:rFonts w:ascii="Consolas" w:hAnsi="Consolas" w:cs="Consolas"/>
          <w:color w:val="000000"/>
          <w:sz w:val="19"/>
          <w:szCs w:val="19"/>
          <w:highlight w:val="white"/>
          <w:lang w:val="en-US"/>
        </w:rPr>
        <w:t>(</w:t>
      </w:r>
      <w:r w:rsidRPr="00C60024">
        <w:rPr>
          <w:rFonts w:ascii="Consolas" w:hAnsi="Consolas" w:cs="Consolas"/>
          <w:color w:val="A31515"/>
          <w:sz w:val="19"/>
          <w:szCs w:val="19"/>
          <w:highlight w:val="white"/>
          <w:lang w:val="en-US"/>
        </w:rPr>
        <w:t>'client'</w:t>
      </w:r>
      <w:r w:rsidRPr="00C60024">
        <w:rPr>
          <w:rFonts w:ascii="Consolas" w:hAnsi="Consolas" w:cs="Consolas"/>
          <w:color w:val="000000"/>
          <w:sz w:val="19"/>
          <w:szCs w:val="19"/>
          <w:highlight w:val="white"/>
          <w:lang w:val="en-US"/>
        </w:rPr>
        <w:t>,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gender</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name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"Inconnu"</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age</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spellStart"/>
      <w:proofErr w:type="gramStart"/>
      <w:r w:rsidRPr="00C60024">
        <w:rPr>
          <w:rFonts w:ascii="Consolas" w:hAnsi="Consolas" w:cs="Consolas"/>
          <w:color w:val="000000"/>
          <w:sz w:val="19"/>
          <w:szCs w:val="19"/>
          <w:highlight w:val="white"/>
          <w:lang w:val="en-US"/>
        </w:rPr>
        <w:t>deleteClient</w:t>
      </w:r>
      <w:proofErr w:type="spellEnd"/>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0000FF"/>
          <w:sz w:val="19"/>
          <w:szCs w:val="19"/>
          <w:highlight w:val="white"/>
          <w:lang w:val="en-US"/>
        </w:rPr>
        <w:t>function</w:t>
      </w:r>
      <w:r w:rsidRPr="00C60024">
        <w:rPr>
          <w:rFonts w:ascii="Consolas" w:hAnsi="Consolas" w:cs="Consolas"/>
          <w:color w:val="000000"/>
          <w:sz w:val="19"/>
          <w:szCs w:val="19"/>
          <w:highlight w:val="white"/>
          <w:lang w:val="en-US"/>
        </w:rPr>
        <w:t xml:space="preserve"> (client) {</w:t>
      </w:r>
    </w:p>
    <w:p w:rsidR="00C60024" w:rsidRPr="00F8304D"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Change w:id="136" w:author="FELTZ, JEAN-LUC" w:date="2014-12-08T14:00:00Z">
            <w:rPr>
              <w:rFonts w:ascii="Consolas" w:hAnsi="Consolas" w:cs="Consolas"/>
              <w:color w:val="000000"/>
              <w:sz w:val="19"/>
              <w:szCs w:val="19"/>
              <w:highlight w:val="white"/>
            </w:rPr>
          </w:rPrChange>
        </w:rPr>
      </w:pPr>
      <w:r w:rsidRPr="00C60024">
        <w:rPr>
          <w:rFonts w:ascii="Consolas" w:hAnsi="Consolas" w:cs="Consolas"/>
          <w:color w:val="000000"/>
          <w:sz w:val="19"/>
          <w:szCs w:val="19"/>
          <w:highlight w:val="white"/>
          <w:lang w:val="en-US"/>
        </w:rPr>
        <w:t xml:space="preserve">            </w:t>
      </w:r>
      <w:proofErr w:type="spellStart"/>
      <w:proofErr w:type="gramStart"/>
      <w:r w:rsidRPr="00F8304D">
        <w:rPr>
          <w:rFonts w:ascii="Consolas" w:hAnsi="Consolas" w:cs="Consolas"/>
          <w:color w:val="000000"/>
          <w:sz w:val="19"/>
          <w:szCs w:val="19"/>
          <w:highlight w:val="white"/>
          <w:lang w:val="en-US"/>
          <w:rPrChange w:id="137" w:author="FELTZ, JEAN-LUC" w:date="2014-12-08T14:00:00Z">
            <w:rPr>
              <w:rFonts w:ascii="Consolas" w:hAnsi="Consolas" w:cs="Consolas"/>
              <w:color w:val="000000"/>
              <w:sz w:val="19"/>
              <w:szCs w:val="19"/>
              <w:highlight w:val="white"/>
            </w:rPr>
          </w:rPrChange>
        </w:rPr>
        <w:t>client.deleteRecord</w:t>
      </w:r>
      <w:proofErr w:type="spellEnd"/>
      <w:r w:rsidRPr="00F8304D">
        <w:rPr>
          <w:rFonts w:ascii="Consolas" w:hAnsi="Consolas" w:cs="Consolas"/>
          <w:color w:val="000000"/>
          <w:sz w:val="19"/>
          <w:szCs w:val="19"/>
          <w:highlight w:val="white"/>
          <w:lang w:val="en-US"/>
          <w:rPrChange w:id="138" w:author="FELTZ, JEAN-LUC" w:date="2014-12-08T14:00:00Z">
            <w:rPr>
              <w:rFonts w:ascii="Consolas" w:hAnsi="Consolas" w:cs="Consolas"/>
              <w:color w:val="000000"/>
              <w:sz w:val="19"/>
              <w:szCs w:val="19"/>
              <w:highlight w:val="white"/>
            </w:rPr>
          </w:rPrChange>
        </w:rPr>
        <w:t>(</w:t>
      </w:r>
      <w:proofErr w:type="gramEnd"/>
      <w:r w:rsidRPr="00F8304D">
        <w:rPr>
          <w:rFonts w:ascii="Consolas" w:hAnsi="Consolas" w:cs="Consolas"/>
          <w:color w:val="000000"/>
          <w:sz w:val="19"/>
          <w:szCs w:val="19"/>
          <w:highlight w:val="white"/>
          <w:lang w:val="en-US"/>
          <w:rPrChange w:id="139" w:author="FELTZ, JEAN-LUC" w:date="2014-12-08T14:00:00Z">
            <w:rPr>
              <w:rFonts w:ascii="Consolas" w:hAnsi="Consolas" w:cs="Consolas"/>
              <w:color w:val="000000"/>
              <w:sz w:val="19"/>
              <w:szCs w:val="19"/>
              <w:highlight w:val="white"/>
            </w:rPr>
          </w:rPrChange>
        </w:rPr>
        <w:t>);</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F8304D">
        <w:rPr>
          <w:rFonts w:ascii="Consolas" w:hAnsi="Consolas" w:cs="Consolas"/>
          <w:color w:val="000000"/>
          <w:sz w:val="19"/>
          <w:szCs w:val="19"/>
          <w:highlight w:val="white"/>
          <w:lang w:val="en-US"/>
          <w:rPrChange w:id="140" w:author="FELTZ, JEAN-LUC" w:date="2014-12-08T14:00:00Z">
            <w:rPr>
              <w:rFonts w:ascii="Consolas" w:hAnsi="Consolas" w:cs="Consolas"/>
              <w:color w:val="000000"/>
              <w:sz w:val="19"/>
              <w:szCs w:val="19"/>
              <w:highlight w:val="white"/>
            </w:rPr>
          </w:rPrChange>
        </w:rPr>
        <w:t xml:space="preserve">            </w:t>
      </w:r>
      <w:proofErr w:type="spellStart"/>
      <w:proofErr w:type="gramStart"/>
      <w:r>
        <w:rPr>
          <w:rFonts w:ascii="Consolas" w:hAnsi="Consolas" w:cs="Consolas"/>
          <w:color w:val="000000"/>
          <w:sz w:val="19"/>
          <w:szCs w:val="19"/>
          <w:highlight w:val="white"/>
        </w:rPr>
        <w:t>client.save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Pr="006674CB" w:rsidRDefault="00C60024" w:rsidP="00C60024">
      <w:pPr>
        <w:rPr>
          <w:highlight w:val="white"/>
        </w:rPr>
      </w:pPr>
      <w:r>
        <w:rPr>
          <w:rFonts w:ascii="Consolas" w:hAnsi="Consolas" w:cs="Consolas"/>
          <w:color w:val="000000"/>
          <w:sz w:val="19"/>
          <w:szCs w:val="19"/>
          <w:highlight w:val="white"/>
        </w:rPr>
        <w:t>});</w:t>
      </w:r>
    </w:p>
    <w:p w:rsidR="006674CB" w:rsidRDefault="00C60024" w:rsidP="006674CB">
      <w:pPr>
        <w:rPr>
          <w:highlight w:val="white"/>
        </w:rPr>
      </w:pPr>
      <w:r>
        <w:rPr>
          <w:highlight w:val="white"/>
        </w:rPr>
        <w:lastRenderedPageBreak/>
        <w:t xml:space="preserve">Dans ce Controller </w:t>
      </w:r>
      <w:ins w:id="141" w:author="FELTZ, JEAN-LUC" w:date="2014-12-08T14:23:00Z">
        <w:r w:rsidR="00557494">
          <w:rPr>
            <w:highlight w:val="white"/>
          </w:rPr>
          <w:t>sont</w:t>
        </w:r>
      </w:ins>
      <w:del w:id="142" w:author="FELTZ, JEAN-LUC" w:date="2014-12-08T14:23:00Z">
        <w:r w:rsidDel="00557494">
          <w:rPr>
            <w:highlight w:val="white"/>
          </w:rPr>
          <w:delText>est</w:delText>
        </w:r>
      </w:del>
      <w:r>
        <w:rPr>
          <w:highlight w:val="white"/>
        </w:rPr>
        <w:t xml:space="preserve"> défini</w:t>
      </w:r>
      <w:ins w:id="143" w:author="FELTZ, JEAN-LUC" w:date="2014-12-08T14:23:00Z">
        <w:r w:rsidR="00557494">
          <w:rPr>
            <w:highlight w:val="white"/>
          </w:rPr>
          <w:t>e</w:t>
        </w:r>
      </w:ins>
      <w:r>
        <w:rPr>
          <w:highlight w:val="white"/>
        </w:rPr>
        <w:t xml:space="preserve">s les deux fonctions. Pour ajouter un Client on appelle </w:t>
      </w:r>
      <w:proofErr w:type="spellStart"/>
      <w:proofErr w:type="gramStart"/>
      <w:r>
        <w:rPr>
          <w:highlight w:val="white"/>
        </w:rPr>
        <w:t>store.createRecord</w:t>
      </w:r>
      <w:proofErr w:type="spellEnd"/>
      <w:r>
        <w:rPr>
          <w:highlight w:val="white"/>
        </w:rPr>
        <w:t>(</w:t>
      </w:r>
      <w:proofErr w:type="gramEnd"/>
      <w:r>
        <w:rPr>
          <w:highlight w:val="white"/>
        </w:rPr>
        <w:t xml:space="preserve">) qui prend en paramètre le nom du modèle et les valeurs par </w:t>
      </w:r>
      <w:proofErr w:type="spellStart"/>
      <w:r>
        <w:rPr>
          <w:highlight w:val="white"/>
        </w:rPr>
        <w:t>défault</w:t>
      </w:r>
      <w:proofErr w:type="spellEnd"/>
      <w:r>
        <w:rPr>
          <w:highlight w:val="white"/>
        </w:rPr>
        <w:t xml:space="preserve">. Pour supprimer un clients on appelle simplement </w:t>
      </w:r>
      <w:proofErr w:type="spellStart"/>
      <w:proofErr w:type="gramStart"/>
      <w:r w:rsidRPr="00C60024">
        <w:rPr>
          <w:b/>
          <w:highlight w:val="white"/>
        </w:rPr>
        <w:t>deleteRecord</w:t>
      </w:r>
      <w:proofErr w:type="spellEnd"/>
      <w:r w:rsidRPr="00C60024">
        <w:rPr>
          <w:b/>
          <w:highlight w:val="white"/>
        </w:rPr>
        <w:t>(</w:t>
      </w:r>
      <w:proofErr w:type="gramEnd"/>
      <w:r w:rsidRPr="00C60024">
        <w:rPr>
          <w:b/>
          <w:highlight w:val="white"/>
        </w:rPr>
        <w:t>)</w:t>
      </w:r>
      <w:r>
        <w:rPr>
          <w:b/>
          <w:highlight w:val="white"/>
        </w:rPr>
        <w:t xml:space="preserve"> </w:t>
      </w:r>
      <w:r>
        <w:rPr>
          <w:highlight w:val="white"/>
        </w:rPr>
        <w:t>sur le client donné en paramètre.</w:t>
      </w:r>
    </w:p>
    <w:p w:rsidR="00C60024" w:rsidRDefault="00C60024" w:rsidP="006674CB">
      <w:pPr>
        <w:rPr>
          <w:highlight w:val="white"/>
        </w:rPr>
      </w:pPr>
      <w:r>
        <w:rPr>
          <w:highlight w:val="white"/>
        </w:rPr>
        <w:t xml:space="preserve">Voilà pour </w:t>
      </w:r>
      <w:proofErr w:type="spellStart"/>
      <w:r>
        <w:rPr>
          <w:highlight w:val="white"/>
        </w:rPr>
        <w:t>Ember</w:t>
      </w:r>
      <w:proofErr w:type="spellEnd"/>
      <w:r>
        <w:rPr>
          <w:highlight w:val="white"/>
        </w:rPr>
        <w:t xml:space="preserve">, passons maintenant à </w:t>
      </w:r>
      <w:proofErr w:type="spellStart"/>
      <w:r>
        <w:rPr>
          <w:highlight w:val="white"/>
        </w:rPr>
        <w:t>Backbone</w:t>
      </w:r>
      <w:proofErr w:type="spellEnd"/>
      <w:r>
        <w:rPr>
          <w:highlight w:val="white"/>
        </w:rPr>
        <w:t>.</w:t>
      </w:r>
    </w:p>
    <w:p w:rsidR="00C60024" w:rsidRDefault="00C60024">
      <w:pPr>
        <w:rPr>
          <w:highlight w:val="white"/>
        </w:rPr>
      </w:pPr>
      <w:r>
        <w:rPr>
          <w:highlight w:val="white"/>
        </w:rPr>
        <w:br w:type="page"/>
      </w:r>
    </w:p>
    <w:p w:rsidR="00C60024" w:rsidRPr="00C60024" w:rsidRDefault="00C60024" w:rsidP="006674CB">
      <w:pPr>
        <w:rPr>
          <w:highlight w:val="white"/>
        </w:rPr>
      </w:pPr>
    </w:p>
    <w:p w:rsidR="00C60024" w:rsidRDefault="00C60024" w:rsidP="00C60024">
      <w:pPr>
        <w:pStyle w:val="Heading2"/>
      </w:pPr>
      <w:proofErr w:type="spellStart"/>
      <w:r>
        <w:t>Backbone</w:t>
      </w:r>
      <w:proofErr w:type="spellEnd"/>
    </w:p>
    <w:p w:rsidR="00C60024" w:rsidRDefault="00C60024" w:rsidP="00C60024"/>
    <w:p w:rsidR="00000A2E" w:rsidRDefault="00C60024" w:rsidP="00C60024">
      <w:r>
        <w:t xml:space="preserve">Finissons par </w:t>
      </w:r>
      <w:proofErr w:type="spellStart"/>
      <w:r>
        <w:t>Backbone</w:t>
      </w:r>
      <w:proofErr w:type="spellEnd"/>
      <w:r>
        <w:t xml:space="preserve">, </w:t>
      </w:r>
      <w:r w:rsidR="00000A2E">
        <w:t xml:space="preserve">ce </w:t>
      </w:r>
      <w:proofErr w:type="spellStart"/>
      <w:r w:rsidR="00000A2E">
        <w:t>framework</w:t>
      </w:r>
      <w:proofErr w:type="spellEnd"/>
      <w:r w:rsidR="00000A2E">
        <w:t xml:space="preserve"> utilise le pattern MVP qui est légèrement différent du pattern MVC présenté précédemment.</w:t>
      </w:r>
    </w:p>
    <w:p w:rsidR="00000A2E" w:rsidRDefault="00000A2E" w:rsidP="00C60024">
      <w:r>
        <w:rPr>
          <w:b/>
        </w:rPr>
        <w:t>M</w:t>
      </w:r>
      <w:r w:rsidRPr="00000A2E">
        <w:rPr>
          <w:b/>
        </w:rPr>
        <w:t>odèle</w:t>
      </w:r>
      <w:r>
        <w:rPr>
          <w:b/>
        </w:rPr>
        <w:t xml:space="preserve"> : </w:t>
      </w:r>
      <w:r>
        <w:t xml:space="preserve">comme pour les autre pattern il décrit </w:t>
      </w:r>
      <w:proofErr w:type="gramStart"/>
      <w:r>
        <w:t>la</w:t>
      </w:r>
      <w:proofErr w:type="gramEnd"/>
      <w:r>
        <w:t xml:space="preserve"> logique métier, les données et les fonctions de manipulation de donnés.</w:t>
      </w:r>
    </w:p>
    <w:p w:rsidR="00000A2E" w:rsidRDefault="00000A2E" w:rsidP="00C60024">
      <w:r>
        <w:rPr>
          <w:b/>
        </w:rPr>
        <w:t>V</w:t>
      </w:r>
      <w:r w:rsidRPr="00000A2E">
        <w:rPr>
          <w:b/>
        </w:rPr>
        <w:t>ue</w:t>
      </w:r>
      <w:r>
        <w:rPr>
          <w:b/>
        </w:rPr>
        <w:t> :</w:t>
      </w:r>
      <w:r>
        <w:t xml:space="preserve"> affiche les données du modèle.</w:t>
      </w:r>
      <w:r w:rsidR="0013109F">
        <w:t xml:space="preserve"> Dans ce pattern la vue n’a aucune connaissance du modèle, tout passe par le présenter.</w:t>
      </w:r>
    </w:p>
    <w:p w:rsidR="00000A2E" w:rsidRDefault="00000A2E" w:rsidP="00C60024">
      <w:r w:rsidRPr="00000A2E">
        <w:rPr>
          <w:b/>
        </w:rPr>
        <w:t>Présenter</w:t>
      </w:r>
      <w:r>
        <w:rPr>
          <w:b/>
        </w:rPr>
        <w:t xml:space="preserve"> : </w:t>
      </w:r>
      <w:r w:rsidR="0013109F">
        <w:t xml:space="preserve">gère les évènements de l’interface graphique. A la différence d’un Controller le présenter est totalement découplé de la vue et communique </w:t>
      </w:r>
      <w:ins w:id="144" w:author="FELTZ, JEAN-LUC" w:date="2014-12-08T14:24:00Z">
        <w:r w:rsidR="00557494">
          <w:t>avec elle</w:t>
        </w:r>
      </w:ins>
      <w:del w:id="145" w:author="FELTZ, JEAN-LUC" w:date="2014-12-08T14:24:00Z">
        <w:r w:rsidR="0013109F" w:rsidDel="00557494">
          <w:delText>ensemble</w:delText>
        </w:r>
      </w:del>
      <w:r w:rsidR="0013109F">
        <w:t xml:space="preserve"> à travers une interface. Il n’y a pas de liaison entre la vue et le modèle, tout passe par le </w:t>
      </w:r>
      <w:proofErr w:type="spellStart"/>
      <w:r w:rsidR="0013109F">
        <w:t>Presenter</w:t>
      </w:r>
      <w:proofErr w:type="spellEnd"/>
      <w:r w:rsidR="0013109F">
        <w:t>.</w:t>
      </w:r>
    </w:p>
    <w:p w:rsidR="0013109F" w:rsidRDefault="0013109F" w:rsidP="0013109F">
      <w:pPr>
        <w:pStyle w:val="Heading3"/>
      </w:pPr>
      <w:proofErr w:type="spellStart"/>
      <w:r>
        <w:t>Templating</w:t>
      </w:r>
      <w:proofErr w:type="spellEnd"/>
      <w:r>
        <w:t xml:space="preserve"> simple</w:t>
      </w:r>
    </w:p>
    <w:p w:rsidR="00CF62F3" w:rsidRDefault="0013109F" w:rsidP="00C60024">
      <w:r>
        <w:t>N</w:t>
      </w:r>
      <w:r w:rsidR="00C60024">
        <w:t xml:space="preserve">ous allons voir que le fonctionnement de ce </w:t>
      </w:r>
      <w:proofErr w:type="spellStart"/>
      <w:r w:rsidR="00C60024">
        <w:t>Frameworks</w:t>
      </w:r>
      <w:proofErr w:type="spellEnd"/>
      <w:r w:rsidR="00C60024">
        <w:t xml:space="preserve"> est très différent des deux autres. Toute la logique se trouve </w:t>
      </w:r>
      <w:ins w:id="146" w:author="FELTZ, JEAN-LUC" w:date="2014-12-08T12:41:00Z">
        <w:r w:rsidR="00C25FA7">
          <w:t xml:space="preserve">déportée </w:t>
        </w:r>
      </w:ins>
      <w:r w:rsidR="00C60024">
        <w:t>dans le code JavaScript</w:t>
      </w:r>
      <w:r>
        <w:t xml:space="preserve"> (le </w:t>
      </w:r>
      <w:proofErr w:type="spellStart"/>
      <w:r>
        <w:t>presenter</w:t>
      </w:r>
      <w:proofErr w:type="spellEnd"/>
      <w:r>
        <w:t>)</w:t>
      </w:r>
      <w:r w:rsidR="00C60024">
        <w:t>, c’est pourquoi on se retrouve avec un code HTML très minimaliste :</w:t>
      </w:r>
    </w:p>
    <w:p w:rsidR="00C60024" w:rsidRPr="0055233C"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FF"/>
          <w:sz w:val="19"/>
          <w:szCs w:val="19"/>
          <w:highlight w:val="white"/>
          <w:lang w:val="en-US"/>
        </w:rPr>
        <w:t>&lt;</w:t>
      </w:r>
      <w:r w:rsidRPr="00C60024">
        <w:rPr>
          <w:rFonts w:ascii="Consolas" w:hAnsi="Consolas" w:cs="Consolas"/>
          <w:color w:val="800000"/>
          <w:sz w:val="19"/>
          <w:szCs w:val="19"/>
          <w:highlight w:val="white"/>
          <w:lang w:val="en-US"/>
        </w:rPr>
        <w:t>div</w:t>
      </w:r>
      <w:r w:rsidRPr="00C60024">
        <w:rPr>
          <w:rFonts w:ascii="Consolas" w:hAnsi="Consolas" w:cs="Consolas"/>
          <w:color w:val="000000"/>
          <w:sz w:val="19"/>
          <w:szCs w:val="19"/>
          <w:highlight w:val="white"/>
          <w:lang w:val="en-US"/>
        </w:rPr>
        <w:t xml:space="preserve"> </w:t>
      </w:r>
      <w:r w:rsidRPr="00C60024">
        <w:rPr>
          <w:rFonts w:ascii="Consolas" w:hAnsi="Consolas" w:cs="Consolas"/>
          <w:color w:val="FF0000"/>
          <w:sz w:val="19"/>
          <w:szCs w:val="19"/>
          <w:highlight w:val="white"/>
          <w:lang w:val="en-US"/>
        </w:rPr>
        <w:t>id</w:t>
      </w:r>
      <w:r w:rsidRPr="00C60024">
        <w:rPr>
          <w:rFonts w:ascii="Consolas" w:hAnsi="Consolas" w:cs="Consolas"/>
          <w:color w:val="0000FF"/>
          <w:sz w:val="19"/>
          <w:szCs w:val="19"/>
          <w:highlight w:val="white"/>
          <w:lang w:val="en-US"/>
        </w:rPr>
        <w:t>="</w:t>
      </w:r>
      <w:proofErr w:type="spellStart"/>
      <w:r w:rsidRPr="00C60024">
        <w:rPr>
          <w:rFonts w:ascii="Consolas" w:hAnsi="Consolas" w:cs="Consolas"/>
          <w:color w:val="0000FF"/>
          <w:sz w:val="19"/>
          <w:szCs w:val="19"/>
          <w:highlight w:val="white"/>
          <w:lang w:val="en-US"/>
        </w:rPr>
        <w:t>backBoneView</w:t>
      </w:r>
      <w:proofErr w:type="spellEnd"/>
      <w:r w:rsidRPr="00C60024">
        <w:rPr>
          <w:rFonts w:ascii="Consolas" w:hAnsi="Consolas" w:cs="Consolas"/>
          <w:color w:val="0000FF"/>
          <w:sz w:val="19"/>
          <w:szCs w:val="19"/>
          <w:highlight w:val="white"/>
          <w:lang w:val="en-US"/>
        </w:rPr>
        <w:t>"&gt;</w:t>
      </w:r>
      <w:r w:rsidRPr="00C60024">
        <w:rPr>
          <w:rFonts w:ascii="Consolas" w:hAnsi="Consolas" w:cs="Consolas"/>
          <w:color w:val="000000"/>
          <w:sz w:val="19"/>
          <w:szCs w:val="19"/>
          <w:highlight w:val="white"/>
          <w:lang w:val="en-US"/>
        </w:rPr>
        <w:t xml:space="preserve"> </w:t>
      </w:r>
      <w:r w:rsidRPr="00C60024">
        <w:rPr>
          <w:rFonts w:ascii="Consolas" w:hAnsi="Consolas" w:cs="Consolas"/>
          <w:color w:val="006400"/>
          <w:sz w:val="19"/>
          <w:szCs w:val="19"/>
          <w:highlight w:val="white"/>
          <w:lang w:val="en-US"/>
        </w:rPr>
        <w:t>&lt;</w:t>
      </w:r>
      <w:proofErr w:type="gramStart"/>
      <w:r w:rsidRPr="00C60024">
        <w:rPr>
          <w:rFonts w:ascii="Consolas" w:hAnsi="Consolas" w:cs="Consolas"/>
          <w:color w:val="006400"/>
          <w:sz w:val="19"/>
          <w:szCs w:val="19"/>
          <w:highlight w:val="white"/>
          <w:lang w:val="en-US"/>
        </w:rPr>
        <w:t>!--</w:t>
      </w:r>
      <w:proofErr w:type="gramEnd"/>
      <w:r w:rsidRPr="00C60024">
        <w:rPr>
          <w:rFonts w:ascii="Consolas" w:hAnsi="Consolas" w:cs="Consolas"/>
          <w:color w:val="006400"/>
          <w:sz w:val="19"/>
          <w:szCs w:val="19"/>
          <w:highlight w:val="white"/>
          <w:lang w:val="en-US"/>
        </w:rPr>
        <w:t xml:space="preserve"> </w:t>
      </w:r>
      <w:r w:rsidRPr="0055233C">
        <w:rPr>
          <w:rFonts w:ascii="Consolas" w:hAnsi="Consolas" w:cs="Consolas"/>
          <w:color w:val="006400"/>
          <w:sz w:val="19"/>
          <w:szCs w:val="19"/>
          <w:highlight w:val="white"/>
          <w:lang w:val="en-US"/>
        </w:rPr>
        <w:t>View --&gt;</w:t>
      </w:r>
    </w:p>
    <w:p w:rsidR="00C60024" w:rsidRPr="00752E14" w:rsidRDefault="00C60024" w:rsidP="00C60024">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C60024" w:rsidRDefault="00C60024">
      <w:proofErr w:type="spellStart"/>
      <w:r>
        <w:t>Voila</w:t>
      </w:r>
      <w:proofErr w:type="spellEnd"/>
      <w:r>
        <w:t xml:space="preserve"> le seul code HTML dont nous avons besoin ! Regardons maintenant le code </w:t>
      </w:r>
      <w:proofErr w:type="spellStart"/>
      <w:r>
        <w:t>Javascript</w:t>
      </w:r>
      <w:proofErr w:type="spellEnd"/>
      <w:r>
        <w:t xml:space="preserve">. On commence toujours avec </w:t>
      </w:r>
      <w:proofErr w:type="gramStart"/>
      <w:r>
        <w:t xml:space="preserve">le même </w:t>
      </w:r>
      <w:r w:rsidR="00B14E49">
        <w:t>jeux</w:t>
      </w:r>
      <w:proofErr w:type="gramEnd"/>
      <w:r w:rsidR="00B14E49">
        <w:t xml:space="preserve"> de données </w:t>
      </w:r>
      <w:r>
        <w:t>:</w:t>
      </w:r>
    </w:p>
    <w:p w:rsidR="00C60024" w:rsidRPr="003270E1" w:rsidRDefault="00C60024" w:rsidP="00C60024">
      <w:pPr>
        <w:autoSpaceDE w:val="0"/>
        <w:autoSpaceDN w:val="0"/>
        <w:adjustRightInd w:val="0"/>
        <w:spacing w:after="0" w:line="240" w:lineRule="auto"/>
        <w:rPr>
          <w:rFonts w:ascii="Consolas" w:hAnsi="Consolas" w:cs="Consolas"/>
          <w:color w:val="000000"/>
          <w:sz w:val="19"/>
          <w:szCs w:val="19"/>
          <w:highlight w:val="white"/>
        </w:rPr>
      </w:pPr>
      <w:proofErr w:type="gramStart"/>
      <w:r w:rsidRPr="003270E1">
        <w:rPr>
          <w:rFonts w:ascii="Consolas" w:hAnsi="Consolas" w:cs="Consolas"/>
          <w:color w:val="0000FF"/>
          <w:sz w:val="19"/>
          <w:szCs w:val="19"/>
          <w:highlight w:val="white"/>
        </w:rPr>
        <w:t>var</w:t>
      </w:r>
      <w:proofErr w:type="gramEnd"/>
      <w:r w:rsidRPr="003270E1">
        <w:rPr>
          <w:rFonts w:ascii="Consolas" w:hAnsi="Consolas" w:cs="Consolas"/>
          <w:color w:val="000000"/>
          <w:sz w:val="19"/>
          <w:szCs w:val="19"/>
          <w:highlight w:val="white"/>
        </w:rPr>
        <w:t xml:space="preserve"> </w:t>
      </w:r>
      <w:proofErr w:type="spellStart"/>
      <w:r w:rsidRPr="003270E1">
        <w:rPr>
          <w:rFonts w:ascii="Consolas" w:hAnsi="Consolas" w:cs="Consolas"/>
          <w:color w:val="000000"/>
          <w:sz w:val="19"/>
          <w:szCs w:val="19"/>
          <w:highlight w:val="white"/>
        </w:rPr>
        <w:t>Genders</w:t>
      </w:r>
      <w:proofErr w:type="spellEnd"/>
      <w:r w:rsidRPr="003270E1">
        <w:rPr>
          <w:rFonts w:ascii="Consolas" w:hAnsi="Consolas" w:cs="Consolas"/>
          <w:color w:val="000000"/>
          <w:sz w:val="19"/>
          <w:szCs w:val="19"/>
          <w:highlight w:val="white"/>
        </w:rPr>
        <w:t xml:space="preserve">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3270E1">
        <w:rPr>
          <w:rFonts w:ascii="Consolas" w:hAnsi="Consolas" w:cs="Consolas"/>
          <w:color w:val="000000"/>
          <w:sz w:val="19"/>
          <w:szCs w:val="19"/>
          <w:highlight w:val="white"/>
        </w:rPr>
        <w:t xml:space="preserve">    </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key</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w:t>
      </w:r>
      <w:proofErr w:type="spellStart"/>
      <w:r w:rsidRPr="00C60024">
        <w:rPr>
          <w:rFonts w:ascii="Consolas" w:hAnsi="Consolas" w:cs="Consolas"/>
          <w:color w:val="A31515"/>
          <w:sz w:val="19"/>
          <w:szCs w:val="19"/>
          <w:highlight w:val="white"/>
          <w:lang w:val="en-US"/>
        </w:rPr>
        <w:t>Mr</w:t>
      </w:r>
      <w:proofErr w:type="spellEnd"/>
      <w:r w:rsidRPr="00C60024">
        <w:rPr>
          <w:rFonts w:ascii="Consolas" w:hAnsi="Consolas" w:cs="Consolas"/>
          <w:color w:val="A31515"/>
          <w:sz w:val="19"/>
          <w:szCs w:val="19"/>
          <w:highlight w:val="white"/>
          <w:lang w:val="en-US"/>
        </w:rPr>
        <w:t>"</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value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"Monsieur"</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1,</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key</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w:t>
      </w:r>
      <w:proofErr w:type="spellStart"/>
      <w:r w:rsidRPr="00C60024">
        <w:rPr>
          <w:rFonts w:ascii="Consolas" w:hAnsi="Consolas" w:cs="Consolas"/>
          <w:color w:val="A31515"/>
          <w:sz w:val="19"/>
          <w:szCs w:val="19"/>
          <w:highlight w:val="white"/>
          <w:lang w:val="en-US"/>
        </w:rPr>
        <w:t>Mme</w:t>
      </w:r>
      <w:proofErr w:type="spellEnd"/>
      <w:r w:rsidRPr="00C60024">
        <w:rPr>
          <w:rFonts w:ascii="Consolas" w:hAnsi="Consolas" w:cs="Consolas"/>
          <w:color w:val="A31515"/>
          <w:sz w:val="19"/>
          <w:szCs w:val="19"/>
          <w:highlight w:val="white"/>
          <w:lang w:val="en-US"/>
        </w:rPr>
        <w:t>"</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value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"Madame"</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60024">
        <w:rPr>
          <w:rFonts w:ascii="Consolas" w:hAnsi="Consolas" w:cs="Consolas"/>
          <w:color w:val="0000FF"/>
          <w:sz w:val="19"/>
          <w:szCs w:val="19"/>
          <w:highlight w:val="white"/>
          <w:lang w:val="en-US"/>
        </w:rPr>
        <w:t>var</w:t>
      </w:r>
      <w:proofErr w:type="spellEnd"/>
      <w:proofErr w:type="gramEnd"/>
      <w:r w:rsidRPr="00C60024">
        <w:rPr>
          <w:rFonts w:ascii="Consolas" w:hAnsi="Consolas" w:cs="Consolas"/>
          <w:color w:val="000000"/>
          <w:sz w:val="19"/>
          <w:szCs w:val="19"/>
          <w:highlight w:val="white"/>
          <w:lang w:val="en-US"/>
        </w:rPr>
        <w:t xml:space="preserve"> </w:t>
      </w:r>
      <w:proofErr w:type="spellStart"/>
      <w:r w:rsidRPr="00C60024">
        <w:rPr>
          <w:rFonts w:ascii="Consolas" w:hAnsi="Consolas" w:cs="Consolas"/>
          <w:color w:val="000000"/>
          <w:sz w:val="19"/>
          <w:szCs w:val="19"/>
          <w:highlight w:val="white"/>
          <w:lang w:val="en-US"/>
        </w:rPr>
        <w:t>ClientsList</w:t>
      </w:r>
      <w:proofErr w:type="spellEnd"/>
      <w:r w:rsidRPr="00C60024">
        <w:rPr>
          <w:rFonts w:ascii="Consolas" w:hAnsi="Consolas" w:cs="Consolas"/>
          <w:color w:val="000000"/>
          <w:sz w:val="19"/>
          <w:szCs w:val="19"/>
          <w:highlight w:val="white"/>
          <w:lang w:val="en-US"/>
        </w:rPr>
        <w:t xml:space="preserve">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gender</w:t>
      </w:r>
      <w:proofErr w:type="gramEnd"/>
      <w:r w:rsidRPr="00C60024">
        <w:rPr>
          <w:rFonts w:ascii="Consolas" w:hAnsi="Consolas" w:cs="Consolas"/>
          <w:color w:val="000000"/>
          <w:sz w:val="19"/>
          <w:szCs w:val="19"/>
          <w:highlight w:val="white"/>
          <w:lang w:val="en-US"/>
        </w:rPr>
        <w:t>: Genders[0],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name</w:t>
      </w:r>
      <w:proofErr w:type="gramEnd"/>
      <w:r w:rsidRPr="00C60024">
        <w:rPr>
          <w:rFonts w:ascii="Consolas" w:hAnsi="Consolas" w:cs="Consolas"/>
          <w:color w:val="000000"/>
          <w:sz w:val="19"/>
          <w:szCs w:val="19"/>
          <w:highlight w:val="white"/>
          <w:lang w:val="en-US"/>
        </w:rPr>
        <w:t xml:space="preserve">: </w:t>
      </w:r>
      <w:r w:rsidRPr="00C60024">
        <w:rPr>
          <w:rFonts w:ascii="Consolas" w:hAnsi="Consolas" w:cs="Consolas"/>
          <w:color w:val="A31515"/>
          <w:sz w:val="19"/>
          <w:szCs w:val="19"/>
          <w:highlight w:val="white"/>
          <w:lang w:val="en-US"/>
        </w:rPr>
        <w:t>"Jean"</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age</w:t>
      </w:r>
      <w:proofErr w:type="gramEnd"/>
      <w:r w:rsidRPr="00C60024">
        <w:rPr>
          <w:rFonts w:ascii="Consolas" w:hAnsi="Consolas" w:cs="Consolas"/>
          <w:color w:val="000000"/>
          <w:sz w:val="19"/>
          <w:szCs w:val="19"/>
          <w:highlight w:val="white"/>
          <w:lang w:val="en-US"/>
        </w:rPr>
        <w:t>: 25,</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id</w:t>
      </w:r>
      <w:proofErr w:type="gramEnd"/>
      <w:r w:rsidRPr="00C60024">
        <w:rPr>
          <w:rFonts w:ascii="Consolas" w:hAnsi="Consolas" w:cs="Consolas"/>
          <w:color w:val="000000"/>
          <w:sz w:val="19"/>
          <w:szCs w:val="19"/>
          <w:highlight w:val="white"/>
          <w:lang w:val="en-US"/>
        </w:rPr>
        <w:t>: 1,</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roofErr w:type="gramStart"/>
      <w:r w:rsidRPr="00C60024">
        <w:rPr>
          <w:rFonts w:ascii="Consolas" w:hAnsi="Consolas" w:cs="Consolas"/>
          <w:color w:val="000000"/>
          <w:sz w:val="19"/>
          <w:szCs w:val="19"/>
          <w:highlight w:val="white"/>
          <w:lang w:val="en-US"/>
        </w:rPr>
        <w:t>gender</w:t>
      </w:r>
      <w:proofErr w:type="gramEnd"/>
      <w:r w:rsidRPr="00C60024">
        <w:rPr>
          <w:rFonts w:ascii="Consolas" w:hAnsi="Consolas" w:cs="Consolas"/>
          <w:color w:val="000000"/>
          <w:sz w:val="19"/>
          <w:szCs w:val="19"/>
          <w:highlight w:val="white"/>
          <w:lang w:val="en-US"/>
        </w:rPr>
        <w:t>: Genders[1],</w:t>
      </w:r>
    </w:p>
    <w:p w:rsidR="00C60024" w:rsidRPr="00F8304D"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Change w:id="147" w:author="FELTZ, JEAN-LUC" w:date="2014-12-08T14:00:00Z">
            <w:rPr>
              <w:rFonts w:ascii="Consolas" w:hAnsi="Consolas" w:cs="Consolas"/>
              <w:color w:val="000000"/>
              <w:sz w:val="19"/>
              <w:szCs w:val="19"/>
              <w:highlight w:val="white"/>
            </w:rPr>
          </w:rPrChange>
        </w:rPr>
      </w:pPr>
      <w:r w:rsidRPr="00C60024">
        <w:rPr>
          <w:rFonts w:ascii="Consolas" w:hAnsi="Consolas" w:cs="Consolas"/>
          <w:color w:val="000000"/>
          <w:sz w:val="19"/>
          <w:szCs w:val="19"/>
          <w:highlight w:val="white"/>
          <w:lang w:val="en-US"/>
        </w:rPr>
        <w:t xml:space="preserve">        </w:t>
      </w:r>
      <w:proofErr w:type="gramStart"/>
      <w:r w:rsidRPr="00F8304D">
        <w:rPr>
          <w:rFonts w:ascii="Consolas" w:hAnsi="Consolas" w:cs="Consolas"/>
          <w:color w:val="000000"/>
          <w:sz w:val="19"/>
          <w:szCs w:val="19"/>
          <w:highlight w:val="white"/>
          <w:lang w:val="en-US"/>
          <w:rPrChange w:id="148" w:author="FELTZ, JEAN-LUC" w:date="2014-12-08T14:00:00Z">
            <w:rPr>
              <w:rFonts w:ascii="Consolas" w:hAnsi="Consolas" w:cs="Consolas"/>
              <w:color w:val="000000"/>
              <w:sz w:val="19"/>
              <w:szCs w:val="19"/>
              <w:highlight w:val="white"/>
            </w:rPr>
          </w:rPrChange>
        </w:rPr>
        <w:t>name</w:t>
      </w:r>
      <w:proofErr w:type="gramEnd"/>
      <w:r w:rsidRPr="00F8304D">
        <w:rPr>
          <w:rFonts w:ascii="Consolas" w:hAnsi="Consolas" w:cs="Consolas"/>
          <w:color w:val="000000"/>
          <w:sz w:val="19"/>
          <w:szCs w:val="19"/>
          <w:highlight w:val="white"/>
          <w:lang w:val="en-US"/>
          <w:rPrChange w:id="149" w:author="FELTZ, JEAN-LUC" w:date="2014-12-08T14:00:00Z">
            <w:rPr>
              <w:rFonts w:ascii="Consolas" w:hAnsi="Consolas" w:cs="Consolas"/>
              <w:color w:val="000000"/>
              <w:sz w:val="19"/>
              <w:szCs w:val="19"/>
              <w:highlight w:val="white"/>
            </w:rPr>
          </w:rPrChange>
        </w:rPr>
        <w:t xml:space="preserve">: </w:t>
      </w:r>
      <w:r w:rsidRPr="00F8304D">
        <w:rPr>
          <w:rFonts w:ascii="Consolas" w:hAnsi="Consolas" w:cs="Consolas"/>
          <w:color w:val="A31515"/>
          <w:sz w:val="19"/>
          <w:szCs w:val="19"/>
          <w:highlight w:val="white"/>
          <w:lang w:val="en-US"/>
          <w:rPrChange w:id="150" w:author="FELTZ, JEAN-LUC" w:date="2014-12-08T14:00:00Z">
            <w:rPr>
              <w:rFonts w:ascii="Consolas" w:hAnsi="Consolas" w:cs="Consolas"/>
              <w:color w:val="A31515"/>
              <w:sz w:val="19"/>
              <w:szCs w:val="19"/>
              <w:highlight w:val="white"/>
            </w:rPr>
          </w:rPrChange>
        </w:rPr>
        <w:t>"Juliette"</w:t>
      </w:r>
      <w:r w:rsidRPr="00F8304D">
        <w:rPr>
          <w:rFonts w:ascii="Consolas" w:hAnsi="Consolas" w:cs="Consolas"/>
          <w:color w:val="000000"/>
          <w:sz w:val="19"/>
          <w:szCs w:val="19"/>
          <w:highlight w:val="white"/>
          <w:lang w:val="en-US"/>
          <w:rPrChange w:id="151" w:author="FELTZ, JEAN-LUC" w:date="2014-12-08T14:00:00Z">
            <w:rPr>
              <w:rFonts w:ascii="Consolas" w:hAnsi="Consolas" w:cs="Consolas"/>
              <w:color w:val="000000"/>
              <w:sz w:val="19"/>
              <w:szCs w:val="19"/>
              <w:highlight w:val="white"/>
            </w:rPr>
          </w:rPrChange>
        </w:rPr>
        <w:t>,</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F8304D">
        <w:rPr>
          <w:rFonts w:ascii="Consolas" w:hAnsi="Consolas" w:cs="Consolas"/>
          <w:color w:val="000000"/>
          <w:sz w:val="19"/>
          <w:szCs w:val="19"/>
          <w:highlight w:val="white"/>
          <w:lang w:val="en-US"/>
          <w:rPrChange w:id="152" w:author="FELTZ, JEAN-LUC" w:date="2014-12-08T14:00:00Z">
            <w:rPr>
              <w:rFonts w:ascii="Consolas" w:hAnsi="Consolas" w:cs="Consolas"/>
              <w:color w:val="000000"/>
              <w:sz w:val="19"/>
              <w:szCs w:val="19"/>
              <w:highlight w:val="white"/>
            </w:rPr>
          </w:rPrChange>
        </w:rPr>
        <w:t xml:space="preserve">        </w:t>
      </w:r>
      <w:proofErr w:type="spellStart"/>
      <w:proofErr w:type="gramStart"/>
      <w:r>
        <w:rPr>
          <w:rFonts w:ascii="Consolas" w:hAnsi="Consolas" w:cs="Consolas"/>
          <w:color w:val="000000"/>
          <w:sz w:val="19"/>
          <w:szCs w:val="19"/>
          <w:highlight w:val="white"/>
        </w:rPr>
        <w:t>age</w:t>
      </w:r>
      <w:proofErr w:type="spellEnd"/>
      <w:proofErr w:type="gramEnd"/>
      <w:r>
        <w:rPr>
          <w:rFonts w:ascii="Consolas" w:hAnsi="Consolas" w:cs="Consolas"/>
          <w:color w:val="000000"/>
          <w:sz w:val="19"/>
          <w:szCs w:val="19"/>
          <w:highlight w:val="white"/>
        </w:rPr>
        <w:t>: 30,</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Default="00C60024" w:rsidP="00C600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B4703F" w:rsidRDefault="00B4703F" w:rsidP="00C60024">
      <w:pPr>
        <w:autoSpaceDE w:val="0"/>
        <w:autoSpaceDN w:val="0"/>
        <w:adjustRightInd w:val="0"/>
        <w:spacing w:after="0" w:line="240" w:lineRule="auto"/>
        <w:rPr>
          <w:rFonts w:ascii="Consolas" w:hAnsi="Consolas" w:cs="Consolas"/>
          <w:color w:val="000000"/>
          <w:sz w:val="19"/>
          <w:szCs w:val="19"/>
        </w:rPr>
      </w:pPr>
    </w:p>
    <w:p w:rsidR="00C60024" w:rsidRDefault="00C60024" w:rsidP="00C60024">
      <w:pPr>
        <w:autoSpaceDE w:val="0"/>
        <w:autoSpaceDN w:val="0"/>
        <w:adjustRightInd w:val="0"/>
        <w:spacing w:after="0" w:line="240" w:lineRule="auto"/>
        <w:rPr>
          <w:rFonts w:ascii="Consolas" w:hAnsi="Consolas" w:cs="Consolas"/>
          <w:color w:val="000000"/>
          <w:sz w:val="19"/>
          <w:szCs w:val="19"/>
        </w:rPr>
      </w:pPr>
    </w:p>
    <w:p w:rsidR="00B4703F" w:rsidRDefault="00B4703F" w:rsidP="004A045E">
      <w:r>
        <w:t>Créons donc notre modèle </w:t>
      </w:r>
      <w:r w:rsidR="004A045E">
        <w:t>Client</w:t>
      </w:r>
      <w:r>
        <w:t>:</w:t>
      </w:r>
    </w:p>
    <w:p w:rsidR="00B4703F" w:rsidRDefault="00B4703F" w:rsidP="00C60024">
      <w:pPr>
        <w:autoSpaceDE w:val="0"/>
        <w:autoSpaceDN w:val="0"/>
        <w:adjustRightInd w:val="0"/>
        <w:spacing w:after="0" w:line="240" w:lineRule="auto"/>
        <w:rPr>
          <w:rFonts w:ascii="Consolas" w:hAnsi="Consolas" w:cs="Consolas"/>
          <w:color w:val="000000"/>
          <w:sz w:val="19"/>
          <w:szCs w:val="19"/>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4703F">
        <w:rPr>
          <w:rFonts w:ascii="Consolas" w:hAnsi="Consolas" w:cs="Consolas"/>
          <w:color w:val="0000FF"/>
          <w:sz w:val="19"/>
          <w:szCs w:val="19"/>
          <w:highlight w:val="white"/>
          <w:lang w:val="en-US"/>
        </w:rPr>
        <w:t>var</w:t>
      </w:r>
      <w:proofErr w:type="spellEnd"/>
      <w:proofErr w:type="gramEnd"/>
      <w:r w:rsidRPr="00B4703F">
        <w:rPr>
          <w:rFonts w:ascii="Consolas" w:hAnsi="Consolas" w:cs="Consolas"/>
          <w:color w:val="000000"/>
          <w:sz w:val="19"/>
          <w:szCs w:val="19"/>
          <w:highlight w:val="white"/>
          <w:lang w:val="en-US"/>
        </w:rPr>
        <w:t xml:space="preserve"> Client = </w:t>
      </w:r>
      <w:proofErr w:type="spellStart"/>
      <w:r w:rsidRPr="00B4703F">
        <w:rPr>
          <w:rFonts w:ascii="Consolas" w:hAnsi="Consolas" w:cs="Consolas"/>
          <w:color w:val="000000"/>
          <w:sz w:val="19"/>
          <w:szCs w:val="19"/>
          <w:highlight w:val="white"/>
          <w:lang w:val="en-US"/>
        </w:rPr>
        <w:t>Backbone.Model.extend</w:t>
      </w:r>
      <w:proofErr w:type="spellEnd"/>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defaults</w:t>
      </w:r>
      <w:proofErr w:type="gramEnd"/>
      <w:r w:rsidRPr="00B4703F">
        <w:rPr>
          <w:rFonts w:ascii="Consolas" w:hAnsi="Consolas" w:cs="Consolas"/>
          <w:color w:val="000000"/>
          <w:sz w:val="19"/>
          <w:szCs w:val="19"/>
          <w:highlight w:val="white"/>
          <w:lang w:val="en-US"/>
        </w:rPr>
        <w:t>: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id</w:t>
      </w:r>
      <w:proofErr w:type="gramEnd"/>
      <w:r w:rsidRPr="00B4703F">
        <w:rPr>
          <w:rFonts w:ascii="Consolas" w:hAnsi="Consolas" w:cs="Consolas"/>
          <w:color w:val="000000"/>
          <w:sz w:val="19"/>
          <w:szCs w:val="19"/>
          <w:highlight w:val="white"/>
          <w:lang w:val="en-US"/>
        </w:rPr>
        <w:t>: -1,</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gender</w:t>
      </w:r>
      <w:proofErr w:type="gramEnd"/>
      <w:r w:rsidRPr="00B4703F">
        <w:rPr>
          <w:rFonts w:ascii="Consolas" w:hAnsi="Consolas" w:cs="Consolas"/>
          <w:color w:val="000000"/>
          <w:sz w:val="19"/>
          <w:szCs w:val="19"/>
          <w:highlight w:val="white"/>
          <w:lang w:val="en-US"/>
        </w:rPr>
        <w:t>: Genders[0],</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name</w:t>
      </w:r>
      <w:proofErr w:type="gramEnd"/>
      <w:r w:rsidRPr="00B4703F">
        <w:rPr>
          <w:rFonts w:ascii="Consolas" w:hAnsi="Consolas" w:cs="Consolas"/>
          <w:color w:val="000000"/>
          <w:sz w:val="19"/>
          <w:szCs w:val="19"/>
          <w:highlight w:val="white"/>
          <w:lang w:val="en-US"/>
        </w:rPr>
        <w:t xml:space="preserve">: </w:t>
      </w:r>
      <w:r w:rsidRPr="00B4703F">
        <w:rPr>
          <w:rFonts w:ascii="Consolas" w:hAnsi="Consolas" w:cs="Consolas"/>
          <w:color w:val="A31515"/>
          <w:sz w:val="19"/>
          <w:szCs w:val="19"/>
          <w:highlight w:val="white"/>
          <w:lang w:val="en-US"/>
        </w:rPr>
        <w:t>"Inconnu"</w:t>
      </w:r>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gramStart"/>
      <w:r w:rsidRPr="00B4703F">
        <w:rPr>
          <w:rFonts w:ascii="Consolas" w:hAnsi="Consolas" w:cs="Consolas"/>
          <w:color w:val="000000"/>
          <w:sz w:val="19"/>
          <w:szCs w:val="19"/>
          <w:highlight w:val="white"/>
          <w:lang w:val="en-US"/>
        </w:rPr>
        <w:t>age</w:t>
      </w:r>
      <w:proofErr w:type="gramEnd"/>
      <w:r w:rsidRPr="00B4703F">
        <w:rPr>
          <w:rFonts w:ascii="Consolas" w:hAnsi="Consolas" w:cs="Consolas"/>
          <w:color w:val="000000"/>
          <w:sz w:val="19"/>
          <w:szCs w:val="19"/>
          <w:highlight w:val="white"/>
          <w:lang w:val="en-US"/>
        </w:rPr>
        <w:t>: 0,</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roofErr w:type="spellStart"/>
      <w:proofErr w:type="gramStart"/>
      <w:r w:rsidR="003270E1" w:rsidRPr="002B1F93">
        <w:rPr>
          <w:rFonts w:ascii="Consolas" w:hAnsi="Consolas" w:cs="Consolas"/>
          <w:color w:val="000000"/>
          <w:sz w:val="19"/>
          <w:szCs w:val="19"/>
          <w:highlight w:val="white"/>
          <w:lang w:val="en-US"/>
        </w:rPr>
        <w:t>clientFormatted</w:t>
      </w:r>
      <w:proofErr w:type="spellEnd"/>
      <w:proofErr w:type="gramEnd"/>
      <w:r w:rsidRPr="00B4703F">
        <w:rPr>
          <w:rFonts w:ascii="Consolas" w:hAnsi="Consolas" w:cs="Consolas"/>
          <w:color w:val="000000"/>
          <w:sz w:val="19"/>
          <w:szCs w:val="19"/>
          <w:highlight w:val="white"/>
          <w:lang w:val="en-US"/>
        </w:rPr>
        <w:t xml:space="preserve">: </w:t>
      </w:r>
      <w:r w:rsidRPr="00B4703F">
        <w:rPr>
          <w:rFonts w:ascii="Consolas" w:hAnsi="Consolas" w:cs="Consolas"/>
          <w:color w:val="0000FF"/>
          <w:sz w:val="19"/>
          <w:szCs w:val="19"/>
          <w:highlight w:val="white"/>
          <w:lang w:val="en-US"/>
        </w:rPr>
        <w:t>function</w:t>
      </w:r>
      <w:r w:rsidRPr="00B4703F">
        <w:rPr>
          <w:rFonts w:ascii="Consolas" w:hAnsi="Consolas" w:cs="Consolas"/>
          <w:color w:val="000000"/>
          <w:sz w:val="19"/>
          <w:szCs w:val="19"/>
          <w:highlight w:val="white"/>
          <w:lang w:val="en-US"/>
        </w:rPr>
        <w:t xml:space="preserve"> ()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lastRenderedPageBreak/>
        <w:t xml:space="preserve">        </w:t>
      </w:r>
      <w:proofErr w:type="gramStart"/>
      <w:r w:rsidRPr="00B4703F">
        <w:rPr>
          <w:rFonts w:ascii="Consolas" w:hAnsi="Consolas" w:cs="Consolas"/>
          <w:color w:val="0000FF"/>
          <w:sz w:val="19"/>
          <w:szCs w:val="19"/>
          <w:highlight w:val="white"/>
          <w:lang w:val="en-US"/>
        </w:rPr>
        <w:t>return</w:t>
      </w:r>
      <w:proofErr w:type="gramEnd"/>
      <w:r w:rsidRPr="00B4703F">
        <w:rPr>
          <w:rFonts w:ascii="Consolas" w:hAnsi="Consolas" w:cs="Consolas"/>
          <w:color w:val="000000"/>
          <w:sz w:val="19"/>
          <w:szCs w:val="19"/>
          <w:highlight w:val="white"/>
          <w:lang w:val="en-US"/>
        </w:rPr>
        <w:t xml:space="preserve"> </w:t>
      </w:r>
      <w:proofErr w:type="spellStart"/>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proofErr w:type="spellEnd"/>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'gender'</w:t>
      </w:r>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'value'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w:t>
      </w:r>
      <w:r w:rsidRPr="00B4703F">
        <w:rPr>
          <w:rFonts w:ascii="Consolas" w:hAnsi="Consolas" w:cs="Consolas"/>
          <w:color w:val="000000"/>
          <w:sz w:val="19"/>
          <w:szCs w:val="19"/>
          <w:highlight w:val="white"/>
          <w:lang w:val="en-US"/>
        </w:rPr>
        <w:t xml:space="preserve"> + </w:t>
      </w:r>
      <w:proofErr w:type="spellStart"/>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proofErr w:type="spellEnd"/>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'name'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w:t>
      </w:r>
      <w:r w:rsidRPr="00B4703F">
        <w:rPr>
          <w:rFonts w:ascii="Consolas" w:hAnsi="Consolas" w:cs="Consolas"/>
          <w:color w:val="000000"/>
          <w:sz w:val="19"/>
          <w:szCs w:val="19"/>
          <w:highlight w:val="white"/>
          <w:lang w:val="en-US"/>
        </w:rPr>
        <w:t xml:space="preserve"> + </w:t>
      </w:r>
      <w:proofErr w:type="spellStart"/>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proofErr w:type="spellEnd"/>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'age'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xml:space="preserve">" </w:t>
      </w:r>
      <w:proofErr w:type="spellStart"/>
      <w:r w:rsidRPr="00B4703F">
        <w:rPr>
          <w:rFonts w:ascii="Consolas" w:hAnsi="Consolas" w:cs="Consolas"/>
          <w:color w:val="A31515"/>
          <w:sz w:val="19"/>
          <w:szCs w:val="19"/>
          <w:highlight w:val="white"/>
          <w:lang w:val="en-US"/>
        </w:rPr>
        <w:t>ans</w:t>
      </w:r>
      <w:proofErr w:type="spellEnd"/>
      <w:r w:rsidRPr="00B4703F">
        <w:rPr>
          <w:rFonts w:ascii="Consolas" w:hAnsi="Consolas" w:cs="Consolas"/>
          <w:color w:val="A31515"/>
          <w:sz w:val="19"/>
          <w:szCs w:val="19"/>
          <w:highlight w:val="white"/>
          <w:lang w:val="en-US"/>
        </w:rPr>
        <w:t>)"</w:t>
      </w:r>
      <w:r w:rsidRPr="00B4703F">
        <w:rPr>
          <w:rFonts w:ascii="Consolas" w:hAnsi="Consolas" w:cs="Consolas"/>
          <w:color w:val="000000"/>
          <w:sz w:val="19"/>
          <w:szCs w:val="19"/>
          <w:highlight w:val="white"/>
          <w:lang w:val="en-US"/>
        </w:rPr>
        <w:t>;</w:t>
      </w:r>
    </w:p>
    <w:p w:rsidR="00B4703F" w:rsidRPr="003270E1" w:rsidRDefault="00B4703F" w:rsidP="00B4703F">
      <w:pPr>
        <w:autoSpaceDE w:val="0"/>
        <w:autoSpaceDN w:val="0"/>
        <w:adjustRightInd w:val="0"/>
        <w:spacing w:after="0" w:line="240" w:lineRule="auto"/>
        <w:rPr>
          <w:rFonts w:ascii="Consolas" w:hAnsi="Consolas" w:cs="Consolas"/>
          <w:color w:val="000000"/>
          <w:sz w:val="19"/>
          <w:szCs w:val="19"/>
          <w:highlight w:val="white"/>
        </w:rPr>
      </w:pPr>
      <w:r w:rsidRPr="00B4703F">
        <w:rPr>
          <w:rFonts w:ascii="Consolas" w:hAnsi="Consolas" w:cs="Consolas"/>
          <w:color w:val="000000"/>
          <w:sz w:val="19"/>
          <w:szCs w:val="19"/>
          <w:highlight w:val="white"/>
          <w:lang w:val="en-US"/>
        </w:rPr>
        <w:t xml:space="preserve">    </w:t>
      </w:r>
      <w:r w:rsidRPr="003270E1">
        <w:rPr>
          <w:rFonts w:ascii="Consolas" w:hAnsi="Consolas" w:cs="Consolas"/>
          <w:color w:val="000000"/>
          <w:sz w:val="19"/>
          <w:szCs w:val="19"/>
          <w:highlight w:val="white"/>
        </w:rPr>
        <w:t>}</w:t>
      </w:r>
    </w:p>
    <w:p w:rsidR="00B4703F" w:rsidRPr="003270E1" w:rsidRDefault="00B4703F" w:rsidP="00B4703F">
      <w:pPr>
        <w:autoSpaceDE w:val="0"/>
        <w:autoSpaceDN w:val="0"/>
        <w:adjustRightInd w:val="0"/>
        <w:spacing w:after="0" w:line="240" w:lineRule="auto"/>
        <w:rPr>
          <w:rFonts w:ascii="Consolas" w:hAnsi="Consolas" w:cs="Consolas"/>
          <w:color w:val="000000"/>
          <w:sz w:val="19"/>
          <w:szCs w:val="19"/>
          <w:highlight w:val="white"/>
        </w:rPr>
      </w:pPr>
      <w:r w:rsidRPr="003270E1">
        <w:rPr>
          <w:rFonts w:ascii="Consolas" w:hAnsi="Consolas" w:cs="Consolas"/>
          <w:color w:val="000000"/>
          <w:sz w:val="19"/>
          <w:szCs w:val="19"/>
          <w:highlight w:val="white"/>
        </w:rPr>
        <w:t>});</w:t>
      </w:r>
    </w:p>
    <w:p w:rsidR="00B14E49" w:rsidRPr="003270E1" w:rsidRDefault="00B14E49" w:rsidP="00B4703F">
      <w:pPr>
        <w:autoSpaceDE w:val="0"/>
        <w:autoSpaceDN w:val="0"/>
        <w:adjustRightInd w:val="0"/>
        <w:spacing w:after="0" w:line="240" w:lineRule="auto"/>
        <w:rPr>
          <w:rFonts w:ascii="Consolas" w:hAnsi="Consolas" w:cs="Consolas"/>
          <w:color w:val="000000"/>
          <w:sz w:val="19"/>
          <w:szCs w:val="19"/>
          <w:highlight w:val="white"/>
        </w:rPr>
      </w:pPr>
    </w:p>
    <w:p w:rsidR="004A045E" w:rsidRPr="003270E1" w:rsidRDefault="003270E1" w:rsidP="003270E1">
      <w:pPr>
        <w:rPr>
          <w:rFonts w:ascii="Consolas" w:hAnsi="Consolas" w:cs="Consolas"/>
          <w:color w:val="000000"/>
          <w:sz w:val="19"/>
          <w:szCs w:val="19"/>
          <w:highlight w:val="white"/>
        </w:rPr>
      </w:pPr>
      <w:r>
        <w:rPr>
          <w:highlight w:val="white"/>
        </w:rPr>
        <w:t>Notre modèle prend donc une valeur par défaut qui sera utilisé lors de la création d’un nouveau Client et une fonction d’affichage formaté.</w:t>
      </w:r>
    </w:p>
    <w:p w:rsidR="00B14E49" w:rsidRDefault="004A045E" w:rsidP="004A045E">
      <w:pPr>
        <w:rPr>
          <w:highlight w:val="white"/>
        </w:rPr>
      </w:pPr>
      <w:r w:rsidRPr="004A045E">
        <w:rPr>
          <w:highlight w:val="white"/>
        </w:rPr>
        <w:t>On ne va pas créer de modèle</w:t>
      </w:r>
      <w:r>
        <w:rPr>
          <w:highlight w:val="white"/>
        </w:rPr>
        <w:t xml:space="preserve"> pour le </w:t>
      </w:r>
      <w:proofErr w:type="spellStart"/>
      <w:r>
        <w:rPr>
          <w:highlight w:val="white"/>
        </w:rPr>
        <w:t>Gender</w:t>
      </w:r>
      <w:proofErr w:type="spellEnd"/>
      <w:r>
        <w:rPr>
          <w:highlight w:val="white"/>
        </w:rPr>
        <w:t xml:space="preserve"> afin d’éviter d’alourdir le code pour un modèle qui n’est de toute façon pas modifiable.</w:t>
      </w:r>
    </w:p>
    <w:p w:rsidR="003270E1" w:rsidRPr="004A045E" w:rsidRDefault="0055233C" w:rsidP="004A045E">
      <w:pPr>
        <w:rPr>
          <w:highlight w:val="white"/>
        </w:rPr>
      </w:pPr>
      <w:r>
        <w:rPr>
          <w:highlight w:val="white"/>
        </w:rPr>
        <w:t>Lions maintenant notre modèle à une Collection. Une collection est simplement une liste de modèles :</w:t>
      </w:r>
    </w:p>
    <w:p w:rsidR="00B4703F" w:rsidRPr="004A045E" w:rsidRDefault="00B4703F" w:rsidP="00B4703F">
      <w:pPr>
        <w:autoSpaceDE w:val="0"/>
        <w:autoSpaceDN w:val="0"/>
        <w:adjustRightInd w:val="0"/>
        <w:spacing w:after="0" w:line="240" w:lineRule="auto"/>
        <w:rPr>
          <w:rFonts w:ascii="Consolas" w:hAnsi="Consolas" w:cs="Consolas"/>
          <w:color w:val="000000"/>
          <w:sz w:val="19"/>
          <w:szCs w:val="19"/>
          <w:highlight w:val="white"/>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B4703F">
        <w:rPr>
          <w:rFonts w:ascii="Consolas" w:hAnsi="Consolas" w:cs="Consolas"/>
          <w:color w:val="0000FF"/>
          <w:sz w:val="19"/>
          <w:szCs w:val="19"/>
          <w:highlight w:val="white"/>
          <w:lang w:val="en-US"/>
        </w:rPr>
        <w:t>var</w:t>
      </w:r>
      <w:proofErr w:type="spellEnd"/>
      <w:proofErr w:type="gramEnd"/>
      <w:r w:rsidRPr="00B4703F">
        <w:rPr>
          <w:rFonts w:ascii="Consolas" w:hAnsi="Consolas" w:cs="Consolas"/>
          <w:color w:val="000000"/>
          <w:sz w:val="19"/>
          <w:szCs w:val="19"/>
          <w:highlight w:val="white"/>
          <w:lang w:val="en-US"/>
        </w:rPr>
        <w:t xml:space="preserve"> List = </w:t>
      </w:r>
      <w:proofErr w:type="spellStart"/>
      <w:r w:rsidRPr="00B4703F">
        <w:rPr>
          <w:rFonts w:ascii="Consolas" w:hAnsi="Consolas" w:cs="Consolas"/>
          <w:color w:val="000000"/>
          <w:sz w:val="19"/>
          <w:szCs w:val="19"/>
          <w:highlight w:val="white"/>
          <w:lang w:val="en-US"/>
        </w:rPr>
        <w:t>Backbone.Collection.extend</w:t>
      </w:r>
      <w:proofErr w:type="spellEnd"/>
      <w:r w:rsidRPr="00B4703F">
        <w:rPr>
          <w:rFonts w:ascii="Consolas" w:hAnsi="Consolas" w:cs="Consolas"/>
          <w:color w:val="000000"/>
          <w:sz w:val="19"/>
          <w:szCs w:val="19"/>
          <w:highlight w:val="white"/>
          <w:lang w:val="en-US"/>
        </w:rPr>
        <w:t>({</w:t>
      </w:r>
    </w:p>
    <w:p w:rsidR="00B4703F" w:rsidRDefault="00B4703F" w:rsidP="00B4703F">
      <w:pPr>
        <w:autoSpaceDE w:val="0"/>
        <w:autoSpaceDN w:val="0"/>
        <w:adjustRightInd w:val="0"/>
        <w:spacing w:after="0" w:line="240" w:lineRule="auto"/>
        <w:rPr>
          <w:rFonts w:ascii="Consolas" w:hAnsi="Consolas" w:cs="Consolas"/>
          <w:color w:val="000000"/>
          <w:sz w:val="19"/>
          <w:szCs w:val="19"/>
          <w:highlight w:val="white"/>
        </w:rPr>
      </w:pPr>
      <w:r w:rsidRPr="00B4703F">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rPr>
        <w:t>model</w:t>
      </w:r>
      <w:proofErr w:type="gramEnd"/>
      <w:r>
        <w:rPr>
          <w:rFonts w:ascii="Consolas" w:hAnsi="Consolas" w:cs="Consolas"/>
          <w:color w:val="000000"/>
          <w:sz w:val="19"/>
          <w:szCs w:val="19"/>
          <w:highlight w:val="white"/>
        </w:rPr>
        <w:t>: Client</w:t>
      </w:r>
    </w:p>
    <w:p w:rsidR="00F82E75" w:rsidRDefault="00B4703F" w:rsidP="00B47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82E75" w:rsidRDefault="00F82E75" w:rsidP="00B4703F">
      <w:pPr>
        <w:autoSpaceDE w:val="0"/>
        <w:autoSpaceDN w:val="0"/>
        <w:adjustRightInd w:val="0"/>
        <w:spacing w:after="0" w:line="240" w:lineRule="auto"/>
        <w:rPr>
          <w:rFonts w:ascii="Consolas" w:hAnsi="Consolas" w:cs="Consolas"/>
          <w:color w:val="000000"/>
          <w:sz w:val="19"/>
          <w:szCs w:val="19"/>
        </w:rPr>
      </w:pPr>
    </w:p>
    <w:p w:rsidR="00F82E75" w:rsidRDefault="00F82E75" w:rsidP="00B4703F">
      <w:pPr>
        <w:autoSpaceDE w:val="0"/>
        <w:autoSpaceDN w:val="0"/>
        <w:adjustRightInd w:val="0"/>
        <w:spacing w:after="0" w:line="240" w:lineRule="auto"/>
        <w:rPr>
          <w:rFonts w:ascii="Consolas" w:hAnsi="Consolas" w:cs="Consolas"/>
          <w:color w:val="000000"/>
          <w:sz w:val="19"/>
          <w:szCs w:val="19"/>
        </w:rPr>
      </w:pPr>
    </w:p>
    <w:p w:rsidR="00F82E75" w:rsidRDefault="0055233C" w:rsidP="00F82E75">
      <w:r>
        <w:t>Créons ensuite l</w:t>
      </w:r>
      <w:r w:rsidR="00F82E75">
        <w:t>a vue </w:t>
      </w:r>
      <w:r>
        <w:t>principale qui affichera la liste de nos clients et gérera l’évènement d’ajout d’un nouveau client</w:t>
      </w:r>
      <w:r w:rsidR="00F82E75">
        <w:t>:</w:t>
      </w:r>
    </w:p>
    <w:p w:rsidR="00F82E75" w:rsidRDefault="00F82E75" w:rsidP="00B4703F">
      <w:pPr>
        <w:autoSpaceDE w:val="0"/>
        <w:autoSpaceDN w:val="0"/>
        <w:adjustRightInd w:val="0"/>
        <w:spacing w:after="0" w:line="240" w:lineRule="auto"/>
        <w:rPr>
          <w:rFonts w:ascii="Consolas" w:hAnsi="Consolas" w:cs="Consolas"/>
          <w:color w:val="000000"/>
          <w:sz w:val="19"/>
          <w:szCs w:val="19"/>
        </w:rPr>
      </w:pP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2B1F93">
        <w:rPr>
          <w:rFonts w:ascii="Consolas" w:hAnsi="Consolas" w:cs="Consolas"/>
          <w:color w:val="0000FF"/>
          <w:sz w:val="19"/>
          <w:szCs w:val="19"/>
          <w:highlight w:val="white"/>
          <w:lang w:val="en-US"/>
        </w:rPr>
        <w:t>var</w:t>
      </w:r>
      <w:proofErr w:type="spellEnd"/>
      <w:proofErr w:type="gramEnd"/>
      <w:r w:rsidRPr="002B1F93">
        <w:rPr>
          <w:rFonts w:ascii="Consolas" w:hAnsi="Consolas" w:cs="Consolas"/>
          <w:color w:val="000000"/>
          <w:sz w:val="19"/>
          <w:szCs w:val="19"/>
          <w:highlight w:val="white"/>
          <w:lang w:val="en-US"/>
        </w:rPr>
        <w:t xml:space="preserve"> </w:t>
      </w:r>
      <w:proofErr w:type="spellStart"/>
      <w:r w:rsidRPr="002B1F93">
        <w:rPr>
          <w:rFonts w:ascii="Consolas" w:hAnsi="Consolas" w:cs="Consolas"/>
          <w:color w:val="000000"/>
          <w:sz w:val="19"/>
          <w:szCs w:val="19"/>
          <w:highlight w:val="white"/>
          <w:lang w:val="en-US"/>
        </w:rPr>
        <w:t>ListView</w:t>
      </w:r>
      <w:proofErr w:type="spellEnd"/>
      <w:r w:rsidRPr="002B1F93">
        <w:rPr>
          <w:rFonts w:ascii="Consolas" w:hAnsi="Consolas" w:cs="Consolas"/>
          <w:color w:val="000000"/>
          <w:sz w:val="19"/>
          <w:szCs w:val="19"/>
          <w:highlight w:val="white"/>
          <w:lang w:val="en-US"/>
        </w:rPr>
        <w:t xml:space="preserve"> = </w:t>
      </w:r>
      <w:proofErr w:type="spellStart"/>
      <w:r w:rsidRPr="002B1F93">
        <w:rPr>
          <w:rFonts w:ascii="Consolas" w:hAnsi="Consolas" w:cs="Consolas"/>
          <w:color w:val="000000"/>
          <w:sz w:val="19"/>
          <w:szCs w:val="19"/>
          <w:highlight w:val="white"/>
          <w:lang w:val="en-US"/>
        </w:rPr>
        <w:t>Backbone.View.extend</w:t>
      </w:r>
      <w:proofErr w:type="spellEnd"/>
      <w:r w:rsidRPr="002B1F93">
        <w:rPr>
          <w:rFonts w:ascii="Consolas" w:hAnsi="Consolas" w:cs="Consolas"/>
          <w:color w:val="000000"/>
          <w:sz w:val="19"/>
          <w:szCs w:val="19"/>
          <w:highlight w:val="white"/>
          <w:lang w:val="en-US"/>
        </w:rPr>
        <w:t>({</w:t>
      </w:r>
    </w:p>
    <w:p w:rsidR="0055233C" w:rsidRPr="002B1F93" w:rsidRDefault="0055233C" w:rsidP="00F82E75">
      <w:pPr>
        <w:autoSpaceDE w:val="0"/>
        <w:autoSpaceDN w:val="0"/>
        <w:adjustRightInd w:val="0"/>
        <w:spacing w:after="0" w:line="240" w:lineRule="auto"/>
        <w:rPr>
          <w:rFonts w:ascii="Consolas" w:hAnsi="Consolas" w:cs="Consolas"/>
          <w:color w:val="000000"/>
          <w:sz w:val="19"/>
          <w:szCs w:val="19"/>
          <w:highlight w:val="white"/>
          <w:lang w:val="en-US"/>
        </w:rPr>
      </w:pPr>
    </w:p>
    <w:p w:rsidR="0055233C" w:rsidRPr="0055233C" w:rsidRDefault="0055233C" w:rsidP="0055233C">
      <w:pPr>
        <w:rPr>
          <w:highlight w:val="white"/>
        </w:rPr>
      </w:pPr>
      <w:r>
        <w:rPr>
          <w:highlight w:val="white"/>
        </w:rPr>
        <w:t xml:space="preserve">Toutes les vue de </w:t>
      </w:r>
      <w:proofErr w:type="spellStart"/>
      <w:r>
        <w:rPr>
          <w:highlight w:val="white"/>
        </w:rPr>
        <w:t>Backbone</w:t>
      </w:r>
      <w:proofErr w:type="spellEnd"/>
      <w:r>
        <w:rPr>
          <w:highlight w:val="white"/>
        </w:rPr>
        <w:t xml:space="preserve"> contiennent une propriété </w:t>
      </w:r>
      <w:r w:rsidRPr="0055233C">
        <w:rPr>
          <w:b/>
          <w:highlight w:val="white"/>
        </w:rPr>
        <w:t>el</w:t>
      </w:r>
      <w:r>
        <w:rPr>
          <w:b/>
          <w:highlight w:val="white"/>
        </w:rPr>
        <w:t xml:space="preserve"> </w:t>
      </w:r>
      <w:r>
        <w:rPr>
          <w:highlight w:val="white"/>
        </w:rPr>
        <w:t xml:space="preserve">qui référence le DOM. Si cette propriété n’est pas définie </w:t>
      </w:r>
      <w:proofErr w:type="spellStart"/>
      <w:r>
        <w:rPr>
          <w:highlight w:val="white"/>
        </w:rPr>
        <w:t>Backbone</w:t>
      </w:r>
      <w:proofErr w:type="spellEnd"/>
      <w:r>
        <w:rPr>
          <w:highlight w:val="white"/>
        </w:rPr>
        <w:t xml:space="preserve"> va en construire une automatiquement avec un </w:t>
      </w:r>
      <w:proofErr w:type="spellStart"/>
      <w:r>
        <w:rPr>
          <w:highlight w:val="white"/>
        </w:rPr>
        <w:t>element</w:t>
      </w:r>
      <w:proofErr w:type="spellEnd"/>
      <w:r>
        <w:rPr>
          <w:highlight w:val="white"/>
        </w:rPr>
        <w:t xml:space="preserve"> </w:t>
      </w:r>
      <w:r w:rsidRPr="0055233C">
        <w:rPr>
          <w:b/>
          <w:highlight w:val="white"/>
        </w:rPr>
        <w:t>div</w:t>
      </w:r>
      <w:r>
        <w:rPr>
          <w:highlight w:val="white"/>
        </w:rPr>
        <w:t xml:space="preserve"> vide. Dans notre cas nous référençons l’élément HTML défini</w:t>
      </w:r>
      <w:del w:id="153" w:author="FELTZ, JEAN-LUC" w:date="2014-12-08T14:28:00Z">
        <w:r w:rsidDel="00557494">
          <w:rPr>
            <w:highlight w:val="white"/>
          </w:rPr>
          <w:delText>t</w:delText>
        </w:r>
      </w:del>
      <w:r>
        <w:rPr>
          <w:highlight w:val="white"/>
        </w:rPr>
        <w:t xml:space="preserve"> </w:t>
      </w:r>
      <w:proofErr w:type="spellStart"/>
      <w:r>
        <w:rPr>
          <w:highlight w:val="white"/>
        </w:rPr>
        <w:t>précédement</w:t>
      </w:r>
      <w:proofErr w:type="spellEnd"/>
      <w:r>
        <w:rPr>
          <w:highlight w:val="white"/>
        </w:rPr>
        <w:t xml:space="preserve"> :</w:t>
      </w:r>
    </w:p>
    <w:p w:rsidR="0055233C" w:rsidRPr="003270E1" w:rsidRDefault="0055233C"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3270E1">
        <w:rPr>
          <w:rFonts w:ascii="Consolas" w:hAnsi="Consolas" w:cs="Consolas"/>
          <w:color w:val="000000"/>
          <w:sz w:val="19"/>
          <w:szCs w:val="19"/>
          <w:highlight w:val="white"/>
        </w:rPr>
        <w:t xml:space="preserve">    </w:t>
      </w:r>
      <w:proofErr w:type="gramStart"/>
      <w:r w:rsidRPr="002B1F93">
        <w:rPr>
          <w:rFonts w:ascii="Consolas" w:hAnsi="Consolas" w:cs="Consolas"/>
          <w:color w:val="000000"/>
          <w:sz w:val="19"/>
          <w:szCs w:val="19"/>
          <w:highlight w:val="white"/>
        </w:rPr>
        <w:t>el</w:t>
      </w:r>
      <w:proofErr w:type="gramEnd"/>
      <w:r w:rsidRPr="002B1F93">
        <w:rPr>
          <w:rFonts w:ascii="Consolas" w:hAnsi="Consolas" w:cs="Consolas"/>
          <w:color w:val="000000"/>
          <w:sz w:val="19"/>
          <w:szCs w:val="19"/>
          <w:highlight w:val="white"/>
        </w:rPr>
        <w:t>: $(</w:t>
      </w:r>
      <w:r w:rsidRPr="002B1F93">
        <w:rPr>
          <w:rFonts w:ascii="Consolas" w:hAnsi="Consolas" w:cs="Consolas"/>
          <w:color w:val="A31515"/>
          <w:sz w:val="19"/>
          <w:szCs w:val="19"/>
          <w:highlight w:val="white"/>
        </w:rPr>
        <w:t>'#</w:t>
      </w:r>
      <w:proofErr w:type="spellStart"/>
      <w:r w:rsidRPr="002B1F93">
        <w:rPr>
          <w:rFonts w:ascii="Consolas" w:hAnsi="Consolas" w:cs="Consolas"/>
          <w:color w:val="A31515"/>
          <w:sz w:val="19"/>
          <w:szCs w:val="19"/>
          <w:highlight w:val="white"/>
        </w:rPr>
        <w:t>backBoneView</w:t>
      </w:r>
      <w:proofErr w:type="spellEnd"/>
      <w:r w:rsidRPr="002B1F93">
        <w:rPr>
          <w:rFonts w:ascii="Consolas" w:hAnsi="Consolas" w:cs="Consolas"/>
          <w:color w:val="A31515"/>
          <w:sz w:val="19"/>
          <w:szCs w:val="19"/>
          <w:highlight w:val="white"/>
        </w:rPr>
        <w:t>'</w:t>
      </w:r>
      <w:r w:rsidRPr="002B1F93">
        <w:rPr>
          <w:rFonts w:ascii="Consolas" w:hAnsi="Consolas" w:cs="Consolas"/>
          <w:color w:val="000000"/>
          <w:sz w:val="19"/>
          <w:szCs w:val="19"/>
          <w:highlight w:val="white"/>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874964" w:rsidRDefault="00874964" w:rsidP="0055233C">
      <w:pPr>
        <w:rPr>
          <w:highlight w:val="white"/>
        </w:rPr>
      </w:pPr>
    </w:p>
    <w:p w:rsidR="0055233C" w:rsidRPr="0055233C" w:rsidRDefault="0055233C" w:rsidP="0055233C">
      <w:pPr>
        <w:rPr>
          <w:highlight w:val="white"/>
        </w:rPr>
      </w:pPr>
      <w:r w:rsidRPr="0055233C">
        <w:rPr>
          <w:highlight w:val="white"/>
        </w:rPr>
        <w:t>Cette vue prend une fonction d’</w:t>
      </w:r>
      <w:r>
        <w:rPr>
          <w:highlight w:val="white"/>
        </w:rPr>
        <w:t>initialisation</w:t>
      </w:r>
      <w:r w:rsidR="00874964">
        <w:rPr>
          <w:highlight w:val="white"/>
        </w:rPr>
        <w:t xml:space="preserve"> qui est automatiquement appelée au moment de l’instanciation de notre vue. Cette fonction instancie notre collection de client</w:t>
      </w:r>
      <w:ins w:id="154" w:author="FELTZ, JEAN-LUC" w:date="2014-12-08T14:28:00Z">
        <w:r w:rsidR="00557494">
          <w:rPr>
            <w:highlight w:val="white"/>
          </w:rPr>
          <w:t>s</w:t>
        </w:r>
      </w:ins>
      <w:r w:rsidR="00874964">
        <w:rPr>
          <w:highlight w:val="white"/>
        </w:rPr>
        <w:t>.</w:t>
      </w:r>
    </w:p>
    <w:p w:rsidR="0055233C" w:rsidRPr="0055233C" w:rsidRDefault="0055233C"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F8304D"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Change w:id="155" w:author="FELTZ, JEAN-LUC" w:date="2014-12-08T14:00:00Z">
            <w:rPr>
              <w:rFonts w:ascii="Consolas" w:hAnsi="Consolas" w:cs="Consolas"/>
              <w:color w:val="000000"/>
              <w:sz w:val="19"/>
              <w:szCs w:val="19"/>
              <w:highlight w:val="white"/>
            </w:rPr>
          </w:rPrChange>
        </w:rPr>
      </w:pPr>
      <w:r w:rsidRPr="0055233C">
        <w:rPr>
          <w:rFonts w:ascii="Consolas" w:hAnsi="Consolas" w:cs="Consolas"/>
          <w:color w:val="000000"/>
          <w:sz w:val="19"/>
          <w:szCs w:val="19"/>
          <w:highlight w:val="white"/>
        </w:rPr>
        <w:t xml:space="preserve">    </w:t>
      </w:r>
      <w:proofErr w:type="gramStart"/>
      <w:r w:rsidRPr="00F8304D">
        <w:rPr>
          <w:rFonts w:ascii="Consolas" w:hAnsi="Consolas" w:cs="Consolas"/>
          <w:color w:val="000000"/>
          <w:sz w:val="19"/>
          <w:szCs w:val="19"/>
          <w:highlight w:val="white"/>
          <w:lang w:val="en-US"/>
          <w:rPrChange w:id="156" w:author="FELTZ, JEAN-LUC" w:date="2014-12-08T14:00:00Z">
            <w:rPr>
              <w:rFonts w:ascii="Consolas" w:hAnsi="Consolas" w:cs="Consolas"/>
              <w:color w:val="000000"/>
              <w:sz w:val="19"/>
              <w:szCs w:val="19"/>
              <w:highlight w:val="white"/>
            </w:rPr>
          </w:rPrChange>
        </w:rPr>
        <w:t>initialize</w:t>
      </w:r>
      <w:proofErr w:type="gramEnd"/>
      <w:r w:rsidRPr="00F8304D">
        <w:rPr>
          <w:rFonts w:ascii="Consolas" w:hAnsi="Consolas" w:cs="Consolas"/>
          <w:color w:val="000000"/>
          <w:sz w:val="19"/>
          <w:szCs w:val="19"/>
          <w:highlight w:val="white"/>
          <w:lang w:val="en-US"/>
          <w:rPrChange w:id="157" w:author="FELTZ, JEAN-LUC" w:date="2014-12-08T14:00:00Z">
            <w:rPr>
              <w:rFonts w:ascii="Consolas" w:hAnsi="Consolas" w:cs="Consolas"/>
              <w:color w:val="000000"/>
              <w:sz w:val="19"/>
              <w:szCs w:val="19"/>
              <w:highlight w:val="white"/>
            </w:rPr>
          </w:rPrChange>
        </w:rPr>
        <w:t xml:space="preserve">: </w:t>
      </w:r>
      <w:r w:rsidRPr="00F8304D">
        <w:rPr>
          <w:rFonts w:ascii="Consolas" w:hAnsi="Consolas" w:cs="Consolas"/>
          <w:color w:val="0000FF"/>
          <w:sz w:val="19"/>
          <w:szCs w:val="19"/>
          <w:highlight w:val="white"/>
          <w:lang w:val="en-US"/>
          <w:rPrChange w:id="158" w:author="FELTZ, JEAN-LUC" w:date="2014-12-08T14:00:00Z">
            <w:rPr>
              <w:rFonts w:ascii="Consolas" w:hAnsi="Consolas" w:cs="Consolas"/>
              <w:color w:val="0000FF"/>
              <w:sz w:val="19"/>
              <w:szCs w:val="19"/>
              <w:highlight w:val="white"/>
            </w:rPr>
          </w:rPrChange>
        </w:rPr>
        <w:t>function</w:t>
      </w:r>
      <w:r w:rsidRPr="00F8304D">
        <w:rPr>
          <w:rFonts w:ascii="Consolas" w:hAnsi="Consolas" w:cs="Consolas"/>
          <w:color w:val="000000"/>
          <w:sz w:val="19"/>
          <w:szCs w:val="19"/>
          <w:highlight w:val="white"/>
          <w:lang w:val="en-US"/>
          <w:rPrChange w:id="159" w:author="FELTZ, JEAN-LUC" w:date="2014-12-08T14:00:00Z">
            <w:rPr>
              <w:rFonts w:ascii="Consolas" w:hAnsi="Consolas" w:cs="Consolas"/>
              <w:color w:val="000000"/>
              <w:sz w:val="19"/>
              <w:szCs w:val="19"/>
              <w:highlight w:val="white"/>
            </w:rPr>
          </w:rPrChange>
        </w:rPr>
        <w:t xml:space="preserve"> () {</w:t>
      </w:r>
    </w:p>
    <w:p w:rsidR="00F82E75" w:rsidRPr="00F8304D"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Change w:id="160" w:author="FELTZ, JEAN-LUC" w:date="2014-12-08T14:00:00Z">
            <w:rPr>
              <w:rFonts w:ascii="Consolas" w:hAnsi="Consolas" w:cs="Consolas"/>
              <w:color w:val="000000"/>
              <w:sz w:val="19"/>
              <w:szCs w:val="19"/>
              <w:highlight w:val="white"/>
            </w:rPr>
          </w:rPrChange>
        </w:rPr>
      </w:pPr>
      <w:r w:rsidRPr="00F8304D">
        <w:rPr>
          <w:rFonts w:ascii="Consolas" w:hAnsi="Consolas" w:cs="Consolas"/>
          <w:color w:val="000000"/>
          <w:sz w:val="19"/>
          <w:szCs w:val="19"/>
          <w:highlight w:val="white"/>
          <w:lang w:val="en-US"/>
          <w:rPrChange w:id="161" w:author="FELTZ, JEAN-LUC" w:date="2014-12-08T14:00:00Z">
            <w:rPr>
              <w:rFonts w:ascii="Consolas" w:hAnsi="Consolas" w:cs="Consolas"/>
              <w:color w:val="000000"/>
              <w:sz w:val="19"/>
              <w:szCs w:val="19"/>
              <w:highlight w:val="white"/>
            </w:rPr>
          </w:rPrChange>
        </w:rPr>
        <w:t xml:space="preserve">        _.</w:t>
      </w:r>
      <w:proofErr w:type="spellStart"/>
      <w:proofErr w:type="gramStart"/>
      <w:r w:rsidRPr="00F8304D">
        <w:rPr>
          <w:rFonts w:ascii="Consolas" w:hAnsi="Consolas" w:cs="Consolas"/>
          <w:color w:val="000000"/>
          <w:sz w:val="19"/>
          <w:szCs w:val="19"/>
          <w:highlight w:val="white"/>
          <w:lang w:val="en-US"/>
          <w:rPrChange w:id="162" w:author="FELTZ, JEAN-LUC" w:date="2014-12-08T14:00:00Z">
            <w:rPr>
              <w:rFonts w:ascii="Consolas" w:hAnsi="Consolas" w:cs="Consolas"/>
              <w:color w:val="000000"/>
              <w:sz w:val="19"/>
              <w:szCs w:val="19"/>
              <w:highlight w:val="white"/>
            </w:rPr>
          </w:rPrChange>
        </w:rPr>
        <w:t>bindAll</w:t>
      </w:r>
      <w:proofErr w:type="spellEnd"/>
      <w:r w:rsidRPr="00F8304D">
        <w:rPr>
          <w:rFonts w:ascii="Consolas" w:hAnsi="Consolas" w:cs="Consolas"/>
          <w:color w:val="000000"/>
          <w:sz w:val="19"/>
          <w:szCs w:val="19"/>
          <w:highlight w:val="white"/>
          <w:lang w:val="en-US"/>
          <w:rPrChange w:id="163" w:author="FELTZ, JEAN-LUC" w:date="2014-12-08T14:00:00Z">
            <w:rPr>
              <w:rFonts w:ascii="Consolas" w:hAnsi="Consolas" w:cs="Consolas"/>
              <w:color w:val="000000"/>
              <w:sz w:val="19"/>
              <w:szCs w:val="19"/>
              <w:highlight w:val="white"/>
            </w:rPr>
          </w:rPrChange>
        </w:rPr>
        <w:t>(</w:t>
      </w:r>
      <w:proofErr w:type="gramEnd"/>
      <w:r w:rsidRPr="00F8304D">
        <w:rPr>
          <w:rFonts w:ascii="Consolas" w:hAnsi="Consolas" w:cs="Consolas"/>
          <w:color w:val="0000FF"/>
          <w:sz w:val="19"/>
          <w:szCs w:val="19"/>
          <w:highlight w:val="white"/>
          <w:lang w:val="en-US"/>
          <w:rPrChange w:id="164" w:author="FELTZ, JEAN-LUC" w:date="2014-12-08T14:00:00Z">
            <w:rPr>
              <w:rFonts w:ascii="Consolas" w:hAnsi="Consolas" w:cs="Consolas"/>
              <w:color w:val="0000FF"/>
              <w:sz w:val="19"/>
              <w:szCs w:val="19"/>
              <w:highlight w:val="white"/>
            </w:rPr>
          </w:rPrChange>
        </w:rPr>
        <w:t>this</w:t>
      </w:r>
      <w:r w:rsidRPr="00F8304D">
        <w:rPr>
          <w:rFonts w:ascii="Consolas" w:hAnsi="Consolas" w:cs="Consolas"/>
          <w:color w:val="000000"/>
          <w:sz w:val="19"/>
          <w:szCs w:val="19"/>
          <w:highlight w:val="white"/>
          <w:lang w:val="en-US"/>
          <w:rPrChange w:id="165" w:author="FELTZ, JEAN-LUC" w:date="2014-12-08T14:00:00Z">
            <w:rPr>
              <w:rFonts w:ascii="Consolas" w:hAnsi="Consolas" w:cs="Consolas"/>
              <w:color w:val="000000"/>
              <w:sz w:val="19"/>
              <w:szCs w:val="19"/>
              <w:highlight w:val="white"/>
            </w:rPr>
          </w:rPrChange>
        </w:rPr>
        <w:t xml:space="preserve">, </w:t>
      </w:r>
      <w:r w:rsidRPr="00F8304D">
        <w:rPr>
          <w:rFonts w:ascii="Consolas" w:hAnsi="Consolas" w:cs="Consolas"/>
          <w:color w:val="A31515"/>
          <w:sz w:val="19"/>
          <w:szCs w:val="19"/>
          <w:highlight w:val="white"/>
          <w:lang w:val="en-US"/>
          <w:rPrChange w:id="166" w:author="FELTZ, JEAN-LUC" w:date="2014-12-08T14:00:00Z">
            <w:rPr>
              <w:rFonts w:ascii="Consolas" w:hAnsi="Consolas" w:cs="Consolas"/>
              <w:color w:val="A31515"/>
              <w:sz w:val="19"/>
              <w:szCs w:val="19"/>
              <w:highlight w:val="white"/>
            </w:rPr>
          </w:rPrChange>
        </w:rPr>
        <w:t>'render'</w:t>
      </w:r>
      <w:r w:rsidRPr="00F8304D">
        <w:rPr>
          <w:rFonts w:ascii="Consolas" w:hAnsi="Consolas" w:cs="Consolas"/>
          <w:color w:val="000000"/>
          <w:sz w:val="19"/>
          <w:szCs w:val="19"/>
          <w:highlight w:val="white"/>
          <w:lang w:val="en-US"/>
          <w:rPrChange w:id="167" w:author="FELTZ, JEAN-LUC" w:date="2014-12-08T14:00:00Z">
            <w:rPr>
              <w:rFonts w:ascii="Consolas" w:hAnsi="Consolas" w:cs="Consolas"/>
              <w:color w:val="000000"/>
              <w:sz w:val="19"/>
              <w:szCs w:val="19"/>
              <w:highlight w:val="white"/>
            </w:rPr>
          </w:rPrChange>
        </w:rPr>
        <w:t xml:space="preserve">, </w:t>
      </w:r>
      <w:r w:rsidRPr="00F8304D">
        <w:rPr>
          <w:rFonts w:ascii="Consolas" w:hAnsi="Consolas" w:cs="Consolas"/>
          <w:color w:val="A31515"/>
          <w:sz w:val="19"/>
          <w:szCs w:val="19"/>
          <w:highlight w:val="white"/>
          <w:lang w:val="en-US"/>
          <w:rPrChange w:id="168" w:author="FELTZ, JEAN-LUC" w:date="2014-12-08T14:00:00Z">
            <w:rPr>
              <w:rFonts w:ascii="Consolas" w:hAnsi="Consolas" w:cs="Consolas"/>
              <w:color w:val="A31515"/>
              <w:sz w:val="19"/>
              <w:szCs w:val="19"/>
              <w:highlight w:val="white"/>
            </w:rPr>
          </w:rPrChange>
        </w:rPr>
        <w:t>'</w:t>
      </w:r>
      <w:proofErr w:type="spellStart"/>
      <w:r w:rsidRPr="00F8304D">
        <w:rPr>
          <w:rFonts w:ascii="Consolas" w:hAnsi="Consolas" w:cs="Consolas"/>
          <w:color w:val="A31515"/>
          <w:sz w:val="19"/>
          <w:szCs w:val="19"/>
          <w:highlight w:val="white"/>
          <w:lang w:val="en-US"/>
          <w:rPrChange w:id="169" w:author="FELTZ, JEAN-LUC" w:date="2014-12-08T14:00:00Z">
            <w:rPr>
              <w:rFonts w:ascii="Consolas" w:hAnsi="Consolas" w:cs="Consolas"/>
              <w:color w:val="A31515"/>
              <w:sz w:val="19"/>
              <w:szCs w:val="19"/>
              <w:highlight w:val="white"/>
            </w:rPr>
          </w:rPrChange>
        </w:rPr>
        <w:t>addClient</w:t>
      </w:r>
      <w:proofErr w:type="spellEnd"/>
      <w:r w:rsidRPr="00F8304D">
        <w:rPr>
          <w:rFonts w:ascii="Consolas" w:hAnsi="Consolas" w:cs="Consolas"/>
          <w:color w:val="A31515"/>
          <w:sz w:val="19"/>
          <w:szCs w:val="19"/>
          <w:highlight w:val="white"/>
          <w:lang w:val="en-US"/>
          <w:rPrChange w:id="170" w:author="FELTZ, JEAN-LUC" w:date="2014-12-08T14:00:00Z">
            <w:rPr>
              <w:rFonts w:ascii="Consolas" w:hAnsi="Consolas" w:cs="Consolas"/>
              <w:color w:val="A31515"/>
              <w:sz w:val="19"/>
              <w:szCs w:val="19"/>
              <w:highlight w:val="white"/>
            </w:rPr>
          </w:rPrChange>
        </w:rPr>
        <w:t>'</w:t>
      </w:r>
      <w:r w:rsidRPr="00F8304D">
        <w:rPr>
          <w:rFonts w:ascii="Consolas" w:hAnsi="Consolas" w:cs="Consolas"/>
          <w:color w:val="000000"/>
          <w:sz w:val="19"/>
          <w:szCs w:val="19"/>
          <w:highlight w:val="white"/>
          <w:lang w:val="en-US"/>
          <w:rPrChange w:id="171" w:author="FELTZ, JEAN-LUC" w:date="2014-12-08T14:00:00Z">
            <w:rPr>
              <w:rFonts w:ascii="Consolas" w:hAnsi="Consolas" w:cs="Consolas"/>
              <w:color w:val="000000"/>
              <w:sz w:val="19"/>
              <w:szCs w:val="19"/>
              <w:highlight w:val="white"/>
            </w:rPr>
          </w:rPrChange>
        </w:rPr>
        <w:t xml:space="preserve">, </w:t>
      </w:r>
      <w:r w:rsidRPr="00F8304D">
        <w:rPr>
          <w:rFonts w:ascii="Consolas" w:hAnsi="Consolas" w:cs="Consolas"/>
          <w:color w:val="A31515"/>
          <w:sz w:val="19"/>
          <w:szCs w:val="19"/>
          <w:highlight w:val="white"/>
          <w:lang w:val="en-US"/>
          <w:rPrChange w:id="172" w:author="FELTZ, JEAN-LUC" w:date="2014-12-08T14:00:00Z">
            <w:rPr>
              <w:rFonts w:ascii="Consolas" w:hAnsi="Consolas" w:cs="Consolas"/>
              <w:color w:val="A31515"/>
              <w:sz w:val="19"/>
              <w:szCs w:val="19"/>
              <w:highlight w:val="white"/>
            </w:rPr>
          </w:rPrChange>
        </w:rPr>
        <w:t>'</w:t>
      </w:r>
      <w:proofErr w:type="spellStart"/>
      <w:r w:rsidRPr="00F8304D">
        <w:rPr>
          <w:rFonts w:ascii="Consolas" w:hAnsi="Consolas" w:cs="Consolas"/>
          <w:color w:val="A31515"/>
          <w:sz w:val="19"/>
          <w:szCs w:val="19"/>
          <w:highlight w:val="white"/>
          <w:lang w:val="en-US"/>
          <w:rPrChange w:id="173" w:author="FELTZ, JEAN-LUC" w:date="2014-12-08T14:00:00Z">
            <w:rPr>
              <w:rFonts w:ascii="Consolas" w:hAnsi="Consolas" w:cs="Consolas"/>
              <w:color w:val="A31515"/>
              <w:sz w:val="19"/>
              <w:szCs w:val="19"/>
              <w:highlight w:val="white"/>
            </w:rPr>
          </w:rPrChange>
        </w:rPr>
        <w:t>appendClient</w:t>
      </w:r>
      <w:proofErr w:type="spellEnd"/>
      <w:r w:rsidRPr="00F8304D">
        <w:rPr>
          <w:rFonts w:ascii="Consolas" w:hAnsi="Consolas" w:cs="Consolas"/>
          <w:color w:val="A31515"/>
          <w:sz w:val="19"/>
          <w:szCs w:val="19"/>
          <w:highlight w:val="white"/>
          <w:lang w:val="en-US"/>
          <w:rPrChange w:id="174" w:author="FELTZ, JEAN-LUC" w:date="2014-12-08T14:00:00Z">
            <w:rPr>
              <w:rFonts w:ascii="Consolas" w:hAnsi="Consolas" w:cs="Consolas"/>
              <w:color w:val="A31515"/>
              <w:sz w:val="19"/>
              <w:szCs w:val="19"/>
              <w:highlight w:val="white"/>
            </w:rPr>
          </w:rPrChange>
        </w:rPr>
        <w:t>'</w:t>
      </w:r>
      <w:r w:rsidRPr="00F8304D">
        <w:rPr>
          <w:rFonts w:ascii="Consolas" w:hAnsi="Consolas" w:cs="Consolas"/>
          <w:color w:val="000000"/>
          <w:sz w:val="19"/>
          <w:szCs w:val="19"/>
          <w:highlight w:val="white"/>
          <w:lang w:val="en-US"/>
          <w:rPrChange w:id="175" w:author="FELTZ, JEAN-LUC" w:date="2014-12-08T14:00:00Z">
            <w:rPr>
              <w:rFonts w:ascii="Consolas" w:hAnsi="Consolas" w:cs="Consolas"/>
              <w:color w:val="000000"/>
              <w:sz w:val="19"/>
              <w:szCs w:val="19"/>
              <w:highlight w:val="white"/>
            </w:rPr>
          </w:rPrChange>
        </w:rPr>
        <w:t xml:space="preserve">); </w:t>
      </w:r>
    </w:p>
    <w:p w:rsidR="00FF1258" w:rsidRPr="00F8304D" w:rsidRDefault="00FF1258" w:rsidP="00F82E75">
      <w:pPr>
        <w:autoSpaceDE w:val="0"/>
        <w:autoSpaceDN w:val="0"/>
        <w:adjustRightInd w:val="0"/>
        <w:spacing w:after="0" w:line="240" w:lineRule="auto"/>
        <w:rPr>
          <w:rFonts w:ascii="Consolas" w:hAnsi="Consolas" w:cs="Consolas"/>
          <w:color w:val="000000"/>
          <w:sz w:val="19"/>
          <w:szCs w:val="19"/>
          <w:highlight w:val="white"/>
          <w:lang w:val="en-US"/>
          <w:rPrChange w:id="176" w:author="FELTZ, JEAN-LUC" w:date="2014-12-08T14:00:00Z">
            <w:rPr>
              <w:rFonts w:ascii="Consolas" w:hAnsi="Consolas" w:cs="Consolas"/>
              <w:color w:val="000000"/>
              <w:sz w:val="19"/>
              <w:szCs w:val="19"/>
              <w:highlight w:val="white"/>
            </w:rPr>
          </w:rPrChange>
        </w:rPr>
      </w:pPr>
    </w:p>
    <w:p w:rsidR="00F82E75" w:rsidRPr="00F8304D"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Change w:id="177" w:author="FELTZ, JEAN-LUC" w:date="2014-12-08T14:01:00Z">
            <w:rPr>
              <w:rFonts w:ascii="Consolas" w:hAnsi="Consolas" w:cs="Consolas"/>
              <w:color w:val="000000"/>
              <w:sz w:val="19"/>
              <w:szCs w:val="19"/>
              <w:highlight w:val="white"/>
            </w:rPr>
          </w:rPrChange>
        </w:rPr>
      </w:pPr>
      <w:r w:rsidRPr="00F8304D">
        <w:rPr>
          <w:rFonts w:ascii="Consolas" w:hAnsi="Consolas" w:cs="Consolas"/>
          <w:color w:val="000000"/>
          <w:sz w:val="19"/>
          <w:szCs w:val="19"/>
          <w:highlight w:val="white"/>
          <w:lang w:val="en-US"/>
          <w:rPrChange w:id="178" w:author="FELTZ, JEAN-LUC" w:date="2014-12-08T14:00:00Z">
            <w:rPr>
              <w:rFonts w:ascii="Consolas" w:hAnsi="Consolas" w:cs="Consolas"/>
              <w:color w:val="000000"/>
              <w:sz w:val="19"/>
              <w:szCs w:val="19"/>
              <w:highlight w:val="white"/>
            </w:rPr>
          </w:rPrChange>
        </w:rPr>
        <w:t xml:space="preserve">        </w:t>
      </w:r>
      <w:proofErr w:type="spellStart"/>
      <w:r w:rsidRPr="00F8304D">
        <w:rPr>
          <w:rFonts w:ascii="Consolas" w:hAnsi="Consolas" w:cs="Consolas"/>
          <w:color w:val="0000FF"/>
          <w:sz w:val="19"/>
          <w:szCs w:val="19"/>
          <w:highlight w:val="white"/>
          <w:lang w:val="en-US"/>
          <w:rPrChange w:id="179" w:author="FELTZ, JEAN-LUC" w:date="2014-12-08T14:01:00Z">
            <w:rPr>
              <w:rFonts w:ascii="Consolas" w:hAnsi="Consolas" w:cs="Consolas"/>
              <w:color w:val="0000FF"/>
              <w:sz w:val="19"/>
              <w:szCs w:val="19"/>
              <w:highlight w:val="white"/>
            </w:rPr>
          </w:rPrChange>
        </w:rPr>
        <w:t>this</w:t>
      </w:r>
      <w:r w:rsidRPr="00F8304D">
        <w:rPr>
          <w:rFonts w:ascii="Consolas" w:hAnsi="Consolas" w:cs="Consolas"/>
          <w:color w:val="000000"/>
          <w:sz w:val="19"/>
          <w:szCs w:val="19"/>
          <w:highlight w:val="white"/>
          <w:lang w:val="en-US"/>
          <w:rPrChange w:id="180" w:author="FELTZ, JEAN-LUC" w:date="2014-12-08T14:01:00Z">
            <w:rPr>
              <w:rFonts w:ascii="Consolas" w:hAnsi="Consolas" w:cs="Consolas"/>
              <w:color w:val="000000"/>
              <w:sz w:val="19"/>
              <w:szCs w:val="19"/>
              <w:highlight w:val="white"/>
            </w:rPr>
          </w:rPrChange>
        </w:rPr>
        <w:t>.collection</w:t>
      </w:r>
      <w:proofErr w:type="spellEnd"/>
      <w:r w:rsidRPr="00F8304D">
        <w:rPr>
          <w:rFonts w:ascii="Consolas" w:hAnsi="Consolas" w:cs="Consolas"/>
          <w:color w:val="000000"/>
          <w:sz w:val="19"/>
          <w:szCs w:val="19"/>
          <w:highlight w:val="white"/>
          <w:lang w:val="en-US"/>
          <w:rPrChange w:id="181" w:author="FELTZ, JEAN-LUC" w:date="2014-12-08T14:01:00Z">
            <w:rPr>
              <w:rFonts w:ascii="Consolas" w:hAnsi="Consolas" w:cs="Consolas"/>
              <w:color w:val="000000"/>
              <w:sz w:val="19"/>
              <w:szCs w:val="19"/>
              <w:highlight w:val="white"/>
            </w:rPr>
          </w:rPrChange>
        </w:rPr>
        <w:t xml:space="preserve"> = </w:t>
      </w:r>
      <w:r w:rsidRPr="00F8304D">
        <w:rPr>
          <w:rFonts w:ascii="Consolas" w:hAnsi="Consolas" w:cs="Consolas"/>
          <w:color w:val="0000FF"/>
          <w:sz w:val="19"/>
          <w:szCs w:val="19"/>
          <w:highlight w:val="white"/>
          <w:lang w:val="en-US"/>
          <w:rPrChange w:id="182" w:author="FELTZ, JEAN-LUC" w:date="2014-12-08T14:01:00Z">
            <w:rPr>
              <w:rFonts w:ascii="Consolas" w:hAnsi="Consolas" w:cs="Consolas"/>
              <w:color w:val="0000FF"/>
              <w:sz w:val="19"/>
              <w:szCs w:val="19"/>
              <w:highlight w:val="white"/>
            </w:rPr>
          </w:rPrChange>
        </w:rPr>
        <w:t>new</w:t>
      </w:r>
      <w:r w:rsidRPr="00F8304D">
        <w:rPr>
          <w:rFonts w:ascii="Consolas" w:hAnsi="Consolas" w:cs="Consolas"/>
          <w:color w:val="000000"/>
          <w:sz w:val="19"/>
          <w:szCs w:val="19"/>
          <w:highlight w:val="white"/>
          <w:lang w:val="en-US"/>
          <w:rPrChange w:id="183" w:author="FELTZ, JEAN-LUC" w:date="2014-12-08T14:01:00Z">
            <w:rPr>
              <w:rFonts w:ascii="Consolas" w:hAnsi="Consolas" w:cs="Consolas"/>
              <w:color w:val="000000"/>
              <w:sz w:val="19"/>
              <w:szCs w:val="19"/>
              <w:highlight w:val="white"/>
            </w:rPr>
          </w:rPrChange>
        </w:rPr>
        <w:t xml:space="preserve"> </w:t>
      </w:r>
      <w:proofErr w:type="gramStart"/>
      <w:r w:rsidRPr="00F8304D">
        <w:rPr>
          <w:rFonts w:ascii="Consolas" w:hAnsi="Consolas" w:cs="Consolas"/>
          <w:color w:val="000000"/>
          <w:sz w:val="19"/>
          <w:szCs w:val="19"/>
          <w:highlight w:val="white"/>
          <w:lang w:val="en-US"/>
          <w:rPrChange w:id="184" w:author="FELTZ, JEAN-LUC" w:date="2014-12-08T14:01:00Z">
            <w:rPr>
              <w:rFonts w:ascii="Consolas" w:hAnsi="Consolas" w:cs="Consolas"/>
              <w:color w:val="000000"/>
              <w:sz w:val="19"/>
              <w:szCs w:val="19"/>
              <w:highlight w:val="white"/>
            </w:rPr>
          </w:rPrChange>
        </w:rPr>
        <w:t>List(</w:t>
      </w:r>
      <w:proofErr w:type="spellStart"/>
      <w:proofErr w:type="gramEnd"/>
      <w:r w:rsidRPr="00F8304D">
        <w:rPr>
          <w:rFonts w:ascii="Consolas" w:hAnsi="Consolas" w:cs="Consolas"/>
          <w:color w:val="000000"/>
          <w:sz w:val="19"/>
          <w:szCs w:val="19"/>
          <w:highlight w:val="white"/>
          <w:lang w:val="en-US"/>
          <w:rPrChange w:id="185" w:author="FELTZ, JEAN-LUC" w:date="2014-12-08T14:01:00Z">
            <w:rPr>
              <w:rFonts w:ascii="Consolas" w:hAnsi="Consolas" w:cs="Consolas"/>
              <w:color w:val="000000"/>
              <w:sz w:val="19"/>
              <w:szCs w:val="19"/>
              <w:highlight w:val="white"/>
            </w:rPr>
          </w:rPrChange>
        </w:rPr>
        <w:t>ClientsList</w:t>
      </w:r>
      <w:proofErr w:type="spellEnd"/>
      <w:r w:rsidRPr="00F8304D">
        <w:rPr>
          <w:rFonts w:ascii="Consolas" w:hAnsi="Consolas" w:cs="Consolas"/>
          <w:color w:val="000000"/>
          <w:sz w:val="19"/>
          <w:szCs w:val="19"/>
          <w:highlight w:val="white"/>
          <w:lang w:val="en-US"/>
          <w:rPrChange w:id="186" w:author="FELTZ, JEAN-LUC" w:date="2014-12-08T14:01:00Z">
            <w:rPr>
              <w:rFonts w:ascii="Consolas" w:hAnsi="Consolas" w:cs="Consolas"/>
              <w:color w:val="000000"/>
              <w:sz w:val="19"/>
              <w:szCs w:val="19"/>
              <w:highlight w:val="white"/>
            </w:rPr>
          </w:rPrChange>
        </w:rPr>
        <w:t>);</w:t>
      </w:r>
    </w:p>
    <w:p w:rsidR="00F82E75" w:rsidRPr="00F8304D"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Change w:id="187" w:author="FELTZ, JEAN-LUC" w:date="2014-12-08T14:00:00Z">
            <w:rPr>
              <w:rFonts w:ascii="Consolas" w:hAnsi="Consolas" w:cs="Consolas"/>
              <w:color w:val="000000"/>
              <w:sz w:val="19"/>
              <w:szCs w:val="19"/>
              <w:highlight w:val="white"/>
            </w:rPr>
          </w:rPrChange>
        </w:rPr>
      </w:pPr>
      <w:r w:rsidRPr="00F8304D">
        <w:rPr>
          <w:rFonts w:ascii="Consolas" w:hAnsi="Consolas" w:cs="Consolas"/>
          <w:color w:val="000000"/>
          <w:sz w:val="19"/>
          <w:szCs w:val="19"/>
          <w:highlight w:val="white"/>
          <w:lang w:val="en-US"/>
          <w:rPrChange w:id="188" w:author="FELTZ, JEAN-LUC" w:date="2014-12-08T14:01:00Z">
            <w:rPr>
              <w:rFonts w:ascii="Consolas" w:hAnsi="Consolas" w:cs="Consolas"/>
              <w:color w:val="000000"/>
              <w:sz w:val="19"/>
              <w:szCs w:val="19"/>
              <w:highlight w:val="white"/>
            </w:rPr>
          </w:rPrChange>
        </w:rPr>
        <w:t xml:space="preserve">        </w:t>
      </w:r>
      <w:proofErr w:type="spellStart"/>
      <w:proofErr w:type="gramStart"/>
      <w:r w:rsidRPr="00F8304D">
        <w:rPr>
          <w:rFonts w:ascii="Consolas" w:hAnsi="Consolas" w:cs="Consolas"/>
          <w:color w:val="0000FF"/>
          <w:sz w:val="19"/>
          <w:szCs w:val="19"/>
          <w:highlight w:val="white"/>
          <w:lang w:val="en-US"/>
          <w:rPrChange w:id="189" w:author="FELTZ, JEAN-LUC" w:date="2014-12-08T14:00:00Z">
            <w:rPr>
              <w:rFonts w:ascii="Consolas" w:hAnsi="Consolas" w:cs="Consolas"/>
              <w:color w:val="0000FF"/>
              <w:sz w:val="19"/>
              <w:szCs w:val="19"/>
              <w:highlight w:val="white"/>
            </w:rPr>
          </w:rPrChange>
        </w:rPr>
        <w:t>this</w:t>
      </w:r>
      <w:r w:rsidRPr="00F8304D">
        <w:rPr>
          <w:rFonts w:ascii="Consolas" w:hAnsi="Consolas" w:cs="Consolas"/>
          <w:color w:val="000000"/>
          <w:sz w:val="19"/>
          <w:szCs w:val="19"/>
          <w:highlight w:val="white"/>
          <w:lang w:val="en-US"/>
          <w:rPrChange w:id="190" w:author="FELTZ, JEAN-LUC" w:date="2014-12-08T14:00:00Z">
            <w:rPr>
              <w:rFonts w:ascii="Consolas" w:hAnsi="Consolas" w:cs="Consolas"/>
              <w:color w:val="000000"/>
              <w:sz w:val="19"/>
              <w:szCs w:val="19"/>
              <w:highlight w:val="white"/>
            </w:rPr>
          </w:rPrChange>
        </w:rPr>
        <w:t>.collection.bind</w:t>
      </w:r>
      <w:proofErr w:type="spellEnd"/>
      <w:r w:rsidRPr="00F8304D">
        <w:rPr>
          <w:rFonts w:ascii="Consolas" w:hAnsi="Consolas" w:cs="Consolas"/>
          <w:color w:val="000000"/>
          <w:sz w:val="19"/>
          <w:szCs w:val="19"/>
          <w:highlight w:val="white"/>
          <w:lang w:val="en-US"/>
          <w:rPrChange w:id="191" w:author="FELTZ, JEAN-LUC" w:date="2014-12-08T14:00:00Z">
            <w:rPr>
              <w:rFonts w:ascii="Consolas" w:hAnsi="Consolas" w:cs="Consolas"/>
              <w:color w:val="000000"/>
              <w:sz w:val="19"/>
              <w:szCs w:val="19"/>
              <w:highlight w:val="white"/>
            </w:rPr>
          </w:rPrChange>
        </w:rPr>
        <w:t>(</w:t>
      </w:r>
      <w:proofErr w:type="gramEnd"/>
      <w:r w:rsidRPr="00F8304D">
        <w:rPr>
          <w:rFonts w:ascii="Consolas" w:hAnsi="Consolas" w:cs="Consolas"/>
          <w:color w:val="A31515"/>
          <w:sz w:val="19"/>
          <w:szCs w:val="19"/>
          <w:highlight w:val="white"/>
          <w:lang w:val="en-US"/>
          <w:rPrChange w:id="192" w:author="FELTZ, JEAN-LUC" w:date="2014-12-08T14:00:00Z">
            <w:rPr>
              <w:rFonts w:ascii="Consolas" w:hAnsi="Consolas" w:cs="Consolas"/>
              <w:color w:val="A31515"/>
              <w:sz w:val="19"/>
              <w:szCs w:val="19"/>
              <w:highlight w:val="white"/>
            </w:rPr>
          </w:rPrChange>
        </w:rPr>
        <w:t>'add'</w:t>
      </w:r>
      <w:r w:rsidRPr="00F8304D">
        <w:rPr>
          <w:rFonts w:ascii="Consolas" w:hAnsi="Consolas" w:cs="Consolas"/>
          <w:color w:val="000000"/>
          <w:sz w:val="19"/>
          <w:szCs w:val="19"/>
          <w:highlight w:val="white"/>
          <w:lang w:val="en-US"/>
          <w:rPrChange w:id="193" w:author="FELTZ, JEAN-LUC" w:date="2014-12-08T14:00:00Z">
            <w:rPr>
              <w:rFonts w:ascii="Consolas" w:hAnsi="Consolas" w:cs="Consolas"/>
              <w:color w:val="000000"/>
              <w:sz w:val="19"/>
              <w:szCs w:val="19"/>
              <w:highlight w:val="white"/>
            </w:rPr>
          </w:rPrChange>
        </w:rPr>
        <w:t xml:space="preserve">, </w:t>
      </w:r>
      <w:proofErr w:type="spellStart"/>
      <w:r w:rsidRPr="00F8304D">
        <w:rPr>
          <w:rFonts w:ascii="Consolas" w:hAnsi="Consolas" w:cs="Consolas"/>
          <w:color w:val="0000FF"/>
          <w:sz w:val="19"/>
          <w:szCs w:val="19"/>
          <w:highlight w:val="white"/>
          <w:lang w:val="en-US"/>
          <w:rPrChange w:id="194" w:author="FELTZ, JEAN-LUC" w:date="2014-12-08T14:00:00Z">
            <w:rPr>
              <w:rFonts w:ascii="Consolas" w:hAnsi="Consolas" w:cs="Consolas"/>
              <w:color w:val="0000FF"/>
              <w:sz w:val="19"/>
              <w:szCs w:val="19"/>
              <w:highlight w:val="white"/>
            </w:rPr>
          </w:rPrChange>
        </w:rPr>
        <w:t>this</w:t>
      </w:r>
      <w:r w:rsidRPr="00F8304D">
        <w:rPr>
          <w:rFonts w:ascii="Consolas" w:hAnsi="Consolas" w:cs="Consolas"/>
          <w:color w:val="000000"/>
          <w:sz w:val="19"/>
          <w:szCs w:val="19"/>
          <w:highlight w:val="white"/>
          <w:lang w:val="en-US"/>
          <w:rPrChange w:id="195" w:author="FELTZ, JEAN-LUC" w:date="2014-12-08T14:00:00Z">
            <w:rPr>
              <w:rFonts w:ascii="Consolas" w:hAnsi="Consolas" w:cs="Consolas"/>
              <w:color w:val="000000"/>
              <w:sz w:val="19"/>
              <w:szCs w:val="19"/>
              <w:highlight w:val="white"/>
            </w:rPr>
          </w:rPrChange>
        </w:rPr>
        <w:t>.appendClient</w:t>
      </w:r>
      <w:proofErr w:type="spellEnd"/>
      <w:r w:rsidRPr="00F8304D">
        <w:rPr>
          <w:rFonts w:ascii="Consolas" w:hAnsi="Consolas" w:cs="Consolas"/>
          <w:color w:val="000000"/>
          <w:sz w:val="19"/>
          <w:szCs w:val="19"/>
          <w:highlight w:val="white"/>
          <w:lang w:val="en-US"/>
          <w:rPrChange w:id="196" w:author="FELTZ, JEAN-LUC" w:date="2014-12-08T14:00:00Z">
            <w:rPr>
              <w:rFonts w:ascii="Consolas" w:hAnsi="Consolas" w:cs="Consolas"/>
              <w:color w:val="000000"/>
              <w:sz w:val="19"/>
              <w:szCs w:val="19"/>
              <w:highlight w:val="white"/>
            </w:rPr>
          </w:rPrChange>
        </w:rPr>
        <w:t xml:space="preserve">); </w:t>
      </w:r>
    </w:p>
    <w:p w:rsidR="00FF1258" w:rsidRPr="00F8304D" w:rsidRDefault="00FF1258" w:rsidP="00F82E75">
      <w:pPr>
        <w:autoSpaceDE w:val="0"/>
        <w:autoSpaceDN w:val="0"/>
        <w:adjustRightInd w:val="0"/>
        <w:spacing w:after="0" w:line="240" w:lineRule="auto"/>
        <w:rPr>
          <w:rFonts w:ascii="Consolas" w:hAnsi="Consolas" w:cs="Consolas"/>
          <w:color w:val="000000"/>
          <w:sz w:val="19"/>
          <w:szCs w:val="19"/>
          <w:highlight w:val="white"/>
          <w:lang w:val="en-US"/>
          <w:rPrChange w:id="197" w:author="FELTZ, JEAN-LUC" w:date="2014-12-08T14:00:00Z">
            <w:rPr>
              <w:rFonts w:ascii="Consolas" w:hAnsi="Consolas" w:cs="Consolas"/>
              <w:color w:val="000000"/>
              <w:sz w:val="19"/>
              <w:szCs w:val="19"/>
              <w:highlight w:val="white"/>
            </w:rPr>
          </w:rPrChange>
        </w:rPr>
      </w:pP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F8304D">
        <w:rPr>
          <w:rFonts w:ascii="Consolas" w:hAnsi="Consolas" w:cs="Consolas"/>
          <w:color w:val="000000"/>
          <w:sz w:val="19"/>
          <w:szCs w:val="19"/>
          <w:highlight w:val="white"/>
          <w:lang w:val="en-US"/>
          <w:rPrChange w:id="198" w:author="FELTZ, JEAN-LUC" w:date="2014-12-08T14:00:00Z">
            <w:rPr>
              <w:rFonts w:ascii="Consolas" w:hAnsi="Consolas" w:cs="Consolas"/>
              <w:color w:val="000000"/>
              <w:sz w:val="19"/>
              <w:szCs w:val="19"/>
              <w:highlight w:val="white"/>
            </w:rPr>
          </w:rPrChange>
        </w:rPr>
        <w:t xml:space="preserve">        </w:t>
      </w:r>
      <w:proofErr w:type="spellStart"/>
      <w:r w:rsidRPr="002B1F93">
        <w:rPr>
          <w:rFonts w:ascii="Consolas" w:hAnsi="Consolas" w:cs="Consolas"/>
          <w:color w:val="0000FF"/>
          <w:sz w:val="19"/>
          <w:szCs w:val="19"/>
          <w:highlight w:val="white"/>
        </w:rPr>
        <w:t>this</w:t>
      </w:r>
      <w:r w:rsidRPr="002B1F93">
        <w:rPr>
          <w:rFonts w:ascii="Consolas" w:hAnsi="Consolas" w:cs="Consolas"/>
          <w:color w:val="000000"/>
          <w:sz w:val="19"/>
          <w:szCs w:val="19"/>
          <w:highlight w:val="white"/>
        </w:rPr>
        <w:t>.counter</w:t>
      </w:r>
      <w:proofErr w:type="spellEnd"/>
      <w:r w:rsidRPr="002B1F93">
        <w:rPr>
          <w:rFonts w:ascii="Consolas" w:hAnsi="Consolas" w:cs="Consolas"/>
          <w:color w:val="000000"/>
          <w:sz w:val="19"/>
          <w:szCs w:val="19"/>
          <w:highlight w:val="white"/>
        </w:rPr>
        <w:t xml:space="preserve"> = -1;</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 xml:space="preserve">        </w:t>
      </w:r>
      <w:proofErr w:type="spellStart"/>
      <w:proofErr w:type="gramStart"/>
      <w:r w:rsidRPr="002B1F93">
        <w:rPr>
          <w:rFonts w:ascii="Consolas" w:hAnsi="Consolas" w:cs="Consolas"/>
          <w:color w:val="0000FF"/>
          <w:sz w:val="19"/>
          <w:szCs w:val="19"/>
          <w:highlight w:val="white"/>
        </w:rPr>
        <w:t>this</w:t>
      </w:r>
      <w:r w:rsidRPr="002B1F93">
        <w:rPr>
          <w:rFonts w:ascii="Consolas" w:hAnsi="Consolas" w:cs="Consolas"/>
          <w:color w:val="000000"/>
          <w:sz w:val="19"/>
          <w:szCs w:val="19"/>
          <w:highlight w:val="white"/>
        </w:rPr>
        <w:t>.render</w:t>
      </w:r>
      <w:proofErr w:type="spellEnd"/>
      <w:r w:rsidRPr="002B1F93">
        <w:rPr>
          <w:rFonts w:ascii="Consolas" w:hAnsi="Consolas" w:cs="Consolas"/>
          <w:color w:val="000000"/>
          <w:sz w:val="19"/>
          <w:szCs w:val="19"/>
          <w:highlight w:val="white"/>
        </w:rPr>
        <w:t>(</w:t>
      </w:r>
      <w:proofErr w:type="gramEnd"/>
      <w:r w:rsidRPr="002B1F93">
        <w:rPr>
          <w:rFonts w:ascii="Consolas" w:hAnsi="Consolas" w:cs="Consolas"/>
          <w:color w:val="000000"/>
          <w:sz w:val="19"/>
          <w:szCs w:val="19"/>
          <w:highlight w:val="white"/>
        </w:rPr>
        <w:t>);</w:t>
      </w:r>
    </w:p>
    <w:p w:rsidR="00F82E75" w:rsidRPr="002B1F93" w:rsidRDefault="00F82E75" w:rsidP="00FF1258">
      <w:pPr>
        <w:tabs>
          <w:tab w:val="left" w:pos="3540"/>
        </w:tabs>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 xml:space="preserve">    },</w:t>
      </w:r>
    </w:p>
    <w:p w:rsidR="00FF1258" w:rsidRPr="002B1F93" w:rsidRDefault="00FF1258" w:rsidP="00FF1258">
      <w:pPr>
        <w:tabs>
          <w:tab w:val="left" w:pos="3540"/>
        </w:tabs>
        <w:autoSpaceDE w:val="0"/>
        <w:autoSpaceDN w:val="0"/>
        <w:adjustRightInd w:val="0"/>
        <w:spacing w:after="0" w:line="240" w:lineRule="auto"/>
        <w:rPr>
          <w:rFonts w:ascii="Consolas" w:hAnsi="Consolas" w:cs="Consolas"/>
          <w:color w:val="000000"/>
          <w:sz w:val="19"/>
          <w:szCs w:val="19"/>
          <w:highlight w:val="white"/>
        </w:rPr>
      </w:pPr>
    </w:p>
    <w:p w:rsidR="00FF1258" w:rsidRPr="00FF1258" w:rsidRDefault="00FF1258" w:rsidP="00FF1258">
      <w:pPr>
        <w:rPr>
          <w:highlight w:val="white"/>
        </w:rPr>
      </w:pPr>
      <w:proofErr w:type="spellStart"/>
      <w:proofErr w:type="gramStart"/>
      <w:r w:rsidRPr="00FF1258">
        <w:rPr>
          <w:b/>
          <w:highlight w:val="white"/>
        </w:rPr>
        <w:t>bindAll</w:t>
      </w:r>
      <w:proofErr w:type="spellEnd"/>
      <w:proofErr w:type="gramEnd"/>
      <w:r w:rsidRPr="00FF1258">
        <w:rPr>
          <w:b/>
          <w:highlight w:val="white"/>
        </w:rPr>
        <w:t xml:space="preserve"> </w:t>
      </w:r>
      <w:r w:rsidRPr="00FF1258">
        <w:rPr>
          <w:highlight w:val="white"/>
        </w:rPr>
        <w:t xml:space="preserve">permet aux fonctions </w:t>
      </w:r>
      <w:r>
        <w:rPr>
          <w:highlight w:val="white"/>
        </w:rPr>
        <w:t xml:space="preserve">donné en paramètre </w:t>
      </w:r>
      <w:r w:rsidRPr="00FF1258">
        <w:rPr>
          <w:highlight w:val="white"/>
        </w:rPr>
        <w:t xml:space="preserve">d’avoir accès </w:t>
      </w:r>
      <w:r>
        <w:rPr>
          <w:highlight w:val="white"/>
        </w:rPr>
        <w:t>au contexte « </w:t>
      </w:r>
      <w:proofErr w:type="spellStart"/>
      <w:r w:rsidRPr="00FF1258">
        <w:rPr>
          <w:b/>
          <w:highlight w:val="white"/>
        </w:rPr>
        <w:t>this</w:t>
      </w:r>
      <w:proofErr w:type="spellEnd"/>
      <w:r>
        <w:rPr>
          <w:b/>
          <w:highlight w:val="white"/>
        </w:rPr>
        <w:t> </w:t>
      </w:r>
      <w:r w:rsidRPr="00FF1258">
        <w:rPr>
          <w:highlight w:val="white"/>
        </w:rPr>
        <w:t xml:space="preserve">». </w:t>
      </w:r>
    </w:p>
    <w:p w:rsidR="00FF1258" w:rsidRDefault="00FF1258" w:rsidP="00FF1258">
      <w:pPr>
        <w:rPr>
          <w:highlight w:val="white"/>
        </w:rPr>
      </w:pPr>
      <w:r>
        <w:rPr>
          <w:highlight w:val="white"/>
        </w:rPr>
        <w:t xml:space="preserve">Les lignes suivantes permettent de créer la collection </w:t>
      </w:r>
      <w:r w:rsidRPr="00FF1258">
        <w:rPr>
          <w:b/>
          <w:highlight w:val="white"/>
        </w:rPr>
        <w:t>List</w:t>
      </w:r>
      <w:r>
        <w:rPr>
          <w:highlight w:val="white"/>
        </w:rPr>
        <w:t xml:space="preserve"> avec le jeu de donnée </w:t>
      </w:r>
      <w:proofErr w:type="spellStart"/>
      <w:r w:rsidRPr="00FF1258">
        <w:rPr>
          <w:b/>
          <w:highlight w:val="white"/>
        </w:rPr>
        <w:t>ClientList</w:t>
      </w:r>
      <w:proofErr w:type="spellEnd"/>
      <w:r>
        <w:rPr>
          <w:highlight w:val="white"/>
        </w:rPr>
        <w:t xml:space="preserve"> et de lier l’évènement </w:t>
      </w:r>
      <w:proofErr w:type="spellStart"/>
      <w:r w:rsidRPr="00FF1258">
        <w:rPr>
          <w:b/>
          <w:highlight w:val="white"/>
        </w:rPr>
        <w:t>add</w:t>
      </w:r>
      <w:proofErr w:type="spellEnd"/>
      <w:r>
        <w:rPr>
          <w:highlight w:val="white"/>
        </w:rPr>
        <w:t xml:space="preserve"> avec la fonction </w:t>
      </w:r>
      <w:proofErr w:type="spellStart"/>
      <w:r w:rsidRPr="00FF1258">
        <w:rPr>
          <w:b/>
          <w:highlight w:val="white"/>
        </w:rPr>
        <w:t>appendClient</w:t>
      </w:r>
      <w:proofErr w:type="spellEnd"/>
      <w:r>
        <w:rPr>
          <w:highlight w:val="white"/>
        </w:rPr>
        <w:t>.</w:t>
      </w:r>
    </w:p>
    <w:p w:rsidR="00FF1258" w:rsidRDefault="00FF1258" w:rsidP="00FF1258">
      <w:pPr>
        <w:rPr>
          <w:highlight w:val="white"/>
        </w:rPr>
      </w:pPr>
      <w:r>
        <w:rPr>
          <w:highlight w:val="white"/>
        </w:rPr>
        <w:t xml:space="preserve">La variable </w:t>
      </w:r>
      <w:proofErr w:type="spellStart"/>
      <w:r w:rsidRPr="00FF1258">
        <w:rPr>
          <w:b/>
          <w:highlight w:val="white"/>
        </w:rPr>
        <w:t>counter</w:t>
      </w:r>
      <w:proofErr w:type="spellEnd"/>
      <w:r>
        <w:rPr>
          <w:b/>
          <w:highlight w:val="white"/>
        </w:rPr>
        <w:t xml:space="preserve"> </w:t>
      </w:r>
      <w:r>
        <w:rPr>
          <w:highlight w:val="white"/>
        </w:rPr>
        <w:t>nous permettra de changer l’ID d’un client au moment de l’ajout.</w:t>
      </w:r>
    </w:p>
    <w:p w:rsidR="0013109F" w:rsidRPr="00FF1258" w:rsidRDefault="0013109F" w:rsidP="0013109F">
      <w:pPr>
        <w:pStyle w:val="Heading3"/>
        <w:rPr>
          <w:highlight w:val="white"/>
        </w:rPr>
      </w:pPr>
      <w:r>
        <w:rPr>
          <w:highlight w:val="white"/>
        </w:rPr>
        <w:t>Affichage des données</w:t>
      </w:r>
    </w:p>
    <w:p w:rsidR="00FF1258" w:rsidRPr="00FF1258" w:rsidRDefault="00FF1258" w:rsidP="00FF1258">
      <w:pPr>
        <w:rPr>
          <w:rFonts w:ascii="Consolas" w:hAnsi="Consolas" w:cs="Consolas"/>
          <w:color w:val="000000"/>
          <w:sz w:val="19"/>
          <w:szCs w:val="19"/>
          <w:highlight w:val="white"/>
        </w:rPr>
      </w:pPr>
      <w:r>
        <w:rPr>
          <w:highlight w:val="white"/>
        </w:rPr>
        <w:t xml:space="preserve">Enfin nous appelons la méthode </w:t>
      </w:r>
      <w:proofErr w:type="spellStart"/>
      <w:r w:rsidRPr="00FF1258">
        <w:rPr>
          <w:b/>
          <w:highlight w:val="white"/>
        </w:rPr>
        <w:t>render</w:t>
      </w:r>
      <w:proofErr w:type="spellEnd"/>
      <w:r>
        <w:rPr>
          <w:highlight w:val="white"/>
        </w:rPr>
        <w:t xml:space="preserve"> qui permet d’afficher notre liste. Cette fonction va </w:t>
      </w:r>
      <w:r w:rsidR="005B798B">
        <w:rPr>
          <w:highlight w:val="white"/>
        </w:rPr>
        <w:t>générer</w:t>
      </w:r>
      <w:r>
        <w:rPr>
          <w:highlight w:val="white"/>
        </w:rPr>
        <w:t xml:space="preserve"> le code HTML de notre tableau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F1258">
        <w:rPr>
          <w:rFonts w:ascii="Consolas" w:hAnsi="Consolas" w:cs="Consolas"/>
          <w:color w:val="000000"/>
          <w:sz w:val="19"/>
          <w:szCs w:val="19"/>
          <w:highlight w:val="white"/>
        </w:rPr>
        <w:t xml:space="preserve">    </w:t>
      </w:r>
      <w:proofErr w:type="gramStart"/>
      <w:r w:rsidRPr="00F82E75">
        <w:rPr>
          <w:rFonts w:ascii="Consolas" w:hAnsi="Consolas" w:cs="Consolas"/>
          <w:color w:val="000000"/>
          <w:sz w:val="19"/>
          <w:szCs w:val="19"/>
          <w:highlight w:val="white"/>
          <w:lang w:val="en-US"/>
        </w:rPr>
        <w:t>render</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self =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w:t>
      </w:r>
    </w:p>
    <w:p w:rsidR="005B798B" w:rsidRPr="00F82E75" w:rsidRDefault="005B798B"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w:t>
      </w:r>
      <w:proofErr w:type="spellEnd"/>
      <w:r w:rsidRPr="00F82E75">
        <w:rPr>
          <w:rFonts w:ascii="Consolas" w:hAnsi="Consolas" w:cs="Consolas"/>
          <w:color w:val="000000"/>
          <w:sz w:val="19"/>
          <w:szCs w:val="19"/>
          <w:highlight w:val="white"/>
          <w:lang w:val="en-US"/>
        </w:rPr>
        <w:t>).append(</w:t>
      </w:r>
      <w:r w:rsidRPr="00F82E75">
        <w:rPr>
          <w:rFonts w:ascii="Consolas" w:hAnsi="Consolas" w:cs="Consolas"/>
          <w:color w:val="A31515"/>
          <w:sz w:val="19"/>
          <w:szCs w:val="19"/>
          <w:highlight w:val="white"/>
          <w:lang w:val="en-US"/>
        </w:rPr>
        <w:t>"&lt;table class='table'&gt;&lt;caption&gt;</w:t>
      </w:r>
      <w:proofErr w:type="spellStart"/>
      <w:r w:rsidRPr="00F82E75">
        <w:rPr>
          <w:rFonts w:ascii="Consolas" w:hAnsi="Consolas" w:cs="Consolas"/>
          <w:color w:val="A31515"/>
          <w:sz w:val="19"/>
          <w:szCs w:val="19"/>
          <w:highlight w:val="white"/>
          <w:lang w:val="en-US"/>
        </w:rPr>
        <w:t>Liste</w:t>
      </w:r>
      <w:proofErr w:type="spellEnd"/>
      <w:r w:rsidRPr="00F82E75">
        <w:rPr>
          <w:rFonts w:ascii="Consolas" w:hAnsi="Consolas" w:cs="Consolas"/>
          <w:color w:val="A31515"/>
          <w:sz w:val="19"/>
          <w:szCs w:val="19"/>
          <w:highlight w:val="white"/>
          <w:lang w:val="en-US"/>
        </w:rPr>
        <w:t xml:space="preserve"> de clients&lt;/caption&gt;&lt;tr&gt;&lt;th&gt;Gender&lt;/th&gt;&lt;th&gt;Name&lt;/th&gt;&lt;th&gt;Age&lt;/th&gt;&lt;th&gt;Output&lt;/th&gt;&lt;th&gt;&lt;/th&gt;&lt;/tr&gt;&lt;/table&gt;"</w:t>
      </w:r>
      <w:r w:rsidRPr="00F82E75">
        <w:rPr>
          <w:rFonts w:ascii="Consolas" w:hAnsi="Consolas" w:cs="Consolas"/>
          <w:color w:val="000000"/>
          <w:sz w:val="19"/>
          <w:szCs w:val="19"/>
          <w:highlight w:val="white"/>
          <w:lang w:val="en-US"/>
        </w:rPr>
        <w:t>);</w:t>
      </w:r>
    </w:p>
    <w:p w:rsidR="005B798B" w:rsidRPr="00F82E75" w:rsidRDefault="005B798B"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_(</w:t>
      </w:r>
      <w:proofErr w:type="spellStart"/>
      <w:proofErr w:type="gramEnd"/>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.collection.models</w:t>
      </w:r>
      <w:proofErr w:type="spellEnd"/>
      <w:r w:rsidRPr="00F82E75">
        <w:rPr>
          <w:rFonts w:ascii="Consolas" w:hAnsi="Consolas" w:cs="Consolas"/>
          <w:color w:val="000000"/>
          <w:sz w:val="19"/>
          <w:szCs w:val="19"/>
          <w:highlight w:val="white"/>
          <w:lang w:val="en-US"/>
        </w:rPr>
        <w:t>).each(</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(item)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self.appendClient</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item);</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w:t>
      </w:r>
    </w:p>
    <w:p w:rsidR="005B798B" w:rsidRPr="00F82E75" w:rsidRDefault="005B798B"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Pr="00B14E49"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lastRenderedPageBreak/>
        <w:t xml:space="preserve">        </w:t>
      </w:r>
      <w:r w:rsidRPr="00B14E49">
        <w:rPr>
          <w:rFonts w:ascii="Consolas" w:hAnsi="Consolas" w:cs="Consolas"/>
          <w:color w:val="000000"/>
          <w:sz w:val="19"/>
          <w:szCs w:val="19"/>
          <w:highlight w:val="white"/>
          <w:lang w:val="en-US"/>
        </w:rPr>
        <w:t>$(</w:t>
      </w:r>
      <w:proofErr w:type="spellStart"/>
      <w:r w:rsidRPr="00B14E49">
        <w:rPr>
          <w:rFonts w:ascii="Consolas" w:hAnsi="Consolas" w:cs="Consolas"/>
          <w:color w:val="0000FF"/>
          <w:sz w:val="19"/>
          <w:szCs w:val="19"/>
          <w:highlight w:val="white"/>
          <w:lang w:val="en-US"/>
        </w:rPr>
        <w:t>this</w:t>
      </w:r>
      <w:r w:rsidRPr="00B14E49">
        <w:rPr>
          <w:rFonts w:ascii="Consolas" w:hAnsi="Consolas" w:cs="Consolas"/>
          <w:color w:val="000000"/>
          <w:sz w:val="19"/>
          <w:szCs w:val="19"/>
          <w:highlight w:val="white"/>
          <w:lang w:val="en-US"/>
        </w:rPr>
        <w:t>.el</w:t>
      </w:r>
      <w:proofErr w:type="spellEnd"/>
      <w:r w:rsidRPr="00B14E49">
        <w:rPr>
          <w:rFonts w:ascii="Consolas" w:hAnsi="Consolas" w:cs="Consolas"/>
          <w:color w:val="000000"/>
          <w:sz w:val="19"/>
          <w:szCs w:val="19"/>
          <w:highlight w:val="white"/>
          <w:lang w:val="en-US"/>
        </w:rPr>
        <w:t>).</w:t>
      </w:r>
      <w:proofErr w:type="gramStart"/>
      <w:r w:rsidRPr="00B14E49">
        <w:rPr>
          <w:rFonts w:ascii="Consolas" w:hAnsi="Consolas" w:cs="Consolas"/>
          <w:color w:val="000000"/>
          <w:sz w:val="19"/>
          <w:szCs w:val="19"/>
          <w:highlight w:val="white"/>
          <w:lang w:val="en-US"/>
        </w:rPr>
        <w:t>append(</w:t>
      </w:r>
      <w:proofErr w:type="gramEnd"/>
      <w:r w:rsidRPr="00B14E49">
        <w:rPr>
          <w:rFonts w:ascii="Consolas" w:hAnsi="Consolas" w:cs="Consolas"/>
          <w:color w:val="A31515"/>
          <w:sz w:val="19"/>
          <w:szCs w:val="19"/>
          <w:highlight w:val="white"/>
          <w:lang w:val="en-US"/>
        </w:rPr>
        <w:t>"&lt;button type='button' id='add'&gt;</w:t>
      </w:r>
      <w:proofErr w:type="spellStart"/>
      <w:r w:rsidRPr="00B14E49">
        <w:rPr>
          <w:rFonts w:ascii="Consolas" w:hAnsi="Consolas" w:cs="Consolas"/>
          <w:color w:val="A31515"/>
          <w:sz w:val="19"/>
          <w:szCs w:val="19"/>
          <w:highlight w:val="white"/>
          <w:lang w:val="en-US"/>
        </w:rPr>
        <w:t>Ajouter</w:t>
      </w:r>
      <w:proofErr w:type="spellEnd"/>
      <w:r w:rsidRPr="00B14E49">
        <w:rPr>
          <w:rFonts w:ascii="Consolas" w:hAnsi="Consolas" w:cs="Consolas"/>
          <w:color w:val="A31515"/>
          <w:sz w:val="19"/>
          <w:szCs w:val="19"/>
          <w:highlight w:val="white"/>
          <w:lang w:val="en-US"/>
        </w:rPr>
        <w:t xml:space="preserve"> un</w:t>
      </w:r>
      <w:r w:rsidR="005B798B">
        <w:rPr>
          <w:rFonts w:ascii="Consolas" w:hAnsi="Consolas" w:cs="Consolas"/>
          <w:color w:val="A31515"/>
          <w:sz w:val="19"/>
          <w:szCs w:val="19"/>
          <w:highlight w:val="white"/>
          <w:lang w:val="en-US"/>
        </w:rPr>
        <w:t xml:space="preserve"> </w:t>
      </w:r>
      <w:r w:rsidRPr="00B14E49">
        <w:rPr>
          <w:rFonts w:ascii="Consolas" w:hAnsi="Consolas" w:cs="Consolas"/>
          <w:color w:val="A31515"/>
          <w:sz w:val="19"/>
          <w:szCs w:val="19"/>
          <w:highlight w:val="white"/>
          <w:lang w:val="en-US"/>
        </w:rPr>
        <w:t>client&lt;/button&gt;"</w:t>
      </w:r>
      <w:r w:rsidRPr="00B14E49">
        <w:rPr>
          <w:rFonts w:ascii="Consolas" w:hAnsi="Consolas" w:cs="Consolas"/>
          <w:color w:val="000000"/>
          <w:sz w:val="19"/>
          <w:szCs w:val="19"/>
          <w:highlight w:val="white"/>
          <w:lang w:val="en-US"/>
        </w:rPr>
        <w:t>);</w:t>
      </w:r>
    </w:p>
    <w:p w:rsidR="00F82E75" w:rsidRPr="00F8304D"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Change w:id="199" w:author="FELTZ, JEAN-LUC" w:date="2014-12-08T14:01:00Z">
            <w:rPr>
              <w:rFonts w:ascii="Consolas" w:hAnsi="Consolas" w:cs="Consolas"/>
              <w:color w:val="000000"/>
              <w:sz w:val="19"/>
              <w:szCs w:val="19"/>
              <w:highlight w:val="white"/>
            </w:rPr>
          </w:rPrChange>
        </w:rPr>
      </w:pPr>
      <w:r w:rsidRPr="00B14E49">
        <w:rPr>
          <w:rFonts w:ascii="Consolas" w:hAnsi="Consolas" w:cs="Consolas"/>
          <w:color w:val="000000"/>
          <w:sz w:val="19"/>
          <w:szCs w:val="19"/>
          <w:highlight w:val="white"/>
          <w:lang w:val="en-US"/>
        </w:rPr>
        <w:t xml:space="preserve">    </w:t>
      </w:r>
      <w:r w:rsidRPr="00F8304D">
        <w:rPr>
          <w:rFonts w:ascii="Consolas" w:hAnsi="Consolas" w:cs="Consolas"/>
          <w:color w:val="000000"/>
          <w:sz w:val="19"/>
          <w:szCs w:val="19"/>
          <w:highlight w:val="white"/>
          <w:lang w:val="en-US"/>
          <w:rPrChange w:id="200" w:author="FELTZ, JEAN-LUC" w:date="2014-12-08T14:01:00Z">
            <w:rPr>
              <w:rFonts w:ascii="Consolas" w:hAnsi="Consolas" w:cs="Consolas"/>
              <w:color w:val="000000"/>
              <w:sz w:val="19"/>
              <w:szCs w:val="19"/>
              <w:highlight w:val="white"/>
            </w:rPr>
          </w:rPrChange>
        </w:rPr>
        <w:t>},</w:t>
      </w:r>
    </w:p>
    <w:p w:rsidR="00FF1258" w:rsidRPr="00F8304D" w:rsidRDefault="00FF1258" w:rsidP="00F82E75">
      <w:pPr>
        <w:autoSpaceDE w:val="0"/>
        <w:autoSpaceDN w:val="0"/>
        <w:adjustRightInd w:val="0"/>
        <w:spacing w:after="0" w:line="240" w:lineRule="auto"/>
        <w:rPr>
          <w:rFonts w:ascii="Consolas" w:hAnsi="Consolas" w:cs="Consolas"/>
          <w:color w:val="000000"/>
          <w:sz w:val="19"/>
          <w:szCs w:val="19"/>
          <w:highlight w:val="white"/>
          <w:lang w:val="en-US"/>
          <w:rPrChange w:id="201" w:author="FELTZ, JEAN-LUC" w:date="2014-12-08T14:01:00Z">
            <w:rPr>
              <w:rFonts w:ascii="Consolas" w:hAnsi="Consolas" w:cs="Consolas"/>
              <w:color w:val="000000"/>
              <w:sz w:val="19"/>
              <w:szCs w:val="19"/>
              <w:highlight w:val="white"/>
            </w:rPr>
          </w:rPrChange>
        </w:rPr>
      </w:pPr>
    </w:p>
    <w:p w:rsidR="0013109F" w:rsidRDefault="005B798B" w:rsidP="005B798B">
      <w:pPr>
        <w:rPr>
          <w:highlight w:val="white"/>
        </w:rPr>
      </w:pPr>
      <w:proofErr w:type="spellStart"/>
      <w:r w:rsidRPr="005B798B">
        <w:rPr>
          <w:highlight w:val="white"/>
        </w:rPr>
        <w:t>Backbone</w:t>
      </w:r>
      <w:proofErr w:type="spellEnd"/>
      <w:r w:rsidRPr="005B798B">
        <w:rPr>
          <w:highlight w:val="white"/>
        </w:rPr>
        <w:t xml:space="preserve"> préconise de garder </w:t>
      </w:r>
      <w:r>
        <w:rPr>
          <w:highlight w:val="white"/>
        </w:rPr>
        <w:t xml:space="preserve">au maximum la logique dans le code </w:t>
      </w:r>
      <w:proofErr w:type="spellStart"/>
      <w:r>
        <w:rPr>
          <w:highlight w:val="white"/>
        </w:rPr>
        <w:t>Javascript</w:t>
      </w:r>
      <w:proofErr w:type="spellEnd"/>
      <w:r>
        <w:rPr>
          <w:highlight w:val="white"/>
        </w:rPr>
        <w:t>, c’est pourquoi on ne crée pas le tableau directement dans le code HTML de notre page mais on préfère le générer dans la fonction de rendu.</w:t>
      </w:r>
    </w:p>
    <w:p w:rsidR="005B798B" w:rsidRDefault="005B798B" w:rsidP="005B798B">
      <w:pPr>
        <w:rPr>
          <w:highlight w:val="white"/>
        </w:rPr>
      </w:pPr>
      <w:r>
        <w:rPr>
          <w:highlight w:val="white"/>
        </w:rPr>
        <w:t xml:space="preserve">On parcourt notre collection et pour chaque client on appelle la fonction </w:t>
      </w:r>
      <w:proofErr w:type="spellStart"/>
      <w:r w:rsidRPr="005B798B">
        <w:rPr>
          <w:b/>
          <w:highlight w:val="white"/>
        </w:rPr>
        <w:t>appendClient</w:t>
      </w:r>
      <w:proofErr w:type="spellEnd"/>
      <w:r>
        <w:rPr>
          <w:b/>
          <w:highlight w:val="white"/>
        </w:rPr>
        <w:t xml:space="preserve"> </w:t>
      </w:r>
      <w:r>
        <w:rPr>
          <w:highlight w:val="white"/>
        </w:rPr>
        <w:t>suivante :</w:t>
      </w:r>
    </w:p>
    <w:p w:rsidR="005B798B" w:rsidRPr="00F82E75"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2B1F93">
        <w:rPr>
          <w:rFonts w:ascii="Consolas" w:hAnsi="Consolas" w:cs="Consolas"/>
          <w:color w:val="000000"/>
          <w:sz w:val="19"/>
          <w:szCs w:val="19"/>
          <w:highlight w:val="white"/>
        </w:rPr>
        <w:t xml:space="preserve">    </w:t>
      </w:r>
      <w:proofErr w:type="spellStart"/>
      <w:proofErr w:type="gramStart"/>
      <w:r w:rsidRPr="00F82E75">
        <w:rPr>
          <w:rFonts w:ascii="Consolas" w:hAnsi="Consolas" w:cs="Consolas"/>
          <w:color w:val="000000"/>
          <w:sz w:val="19"/>
          <w:szCs w:val="19"/>
          <w:highlight w:val="white"/>
          <w:lang w:val="en-US"/>
        </w:rPr>
        <w:t>appendClient</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(item) {</w:t>
      </w:r>
    </w:p>
    <w:p w:rsidR="005B798B" w:rsidRPr="00F82E75"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client = </w:t>
      </w:r>
      <w:r w:rsidRPr="00F82E75">
        <w:rPr>
          <w:rFonts w:ascii="Consolas" w:hAnsi="Consolas" w:cs="Consolas"/>
          <w:color w:val="0000FF"/>
          <w:sz w:val="19"/>
          <w:szCs w:val="19"/>
          <w:highlight w:val="white"/>
          <w:lang w:val="en-US"/>
        </w:rPr>
        <w:t>new</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ClientView</w:t>
      </w:r>
      <w:proofErr w:type="spellEnd"/>
      <w:r w:rsidRPr="00F82E75">
        <w:rPr>
          <w:rFonts w:ascii="Consolas" w:hAnsi="Consolas" w:cs="Consolas"/>
          <w:color w:val="000000"/>
          <w:sz w:val="19"/>
          <w:szCs w:val="19"/>
          <w:highlight w:val="white"/>
          <w:lang w:val="en-US"/>
        </w:rPr>
        <w:t>({</w:t>
      </w:r>
    </w:p>
    <w:p w:rsidR="005B798B" w:rsidRPr="00F82E75"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model</w:t>
      </w:r>
      <w:proofErr w:type="gramEnd"/>
      <w:r w:rsidRPr="00F82E75">
        <w:rPr>
          <w:rFonts w:ascii="Consolas" w:hAnsi="Consolas" w:cs="Consolas"/>
          <w:color w:val="000000"/>
          <w:sz w:val="19"/>
          <w:szCs w:val="19"/>
          <w:highlight w:val="white"/>
          <w:lang w:val="en-US"/>
        </w:rPr>
        <w:t>: item</w:t>
      </w:r>
    </w:p>
    <w:p w:rsidR="005B798B" w:rsidRPr="00F82E75"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5B798B"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5B798B" w:rsidRPr="00F82E75"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'table'</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w:t>
      </w:r>
      <w:proofErr w:type="spellEnd"/>
      <w:r w:rsidRPr="00F82E75">
        <w:rPr>
          <w:rFonts w:ascii="Consolas" w:hAnsi="Consolas" w:cs="Consolas"/>
          <w:color w:val="000000"/>
          <w:sz w:val="19"/>
          <w:szCs w:val="19"/>
          <w:highlight w:val="white"/>
          <w:lang w:val="en-US"/>
        </w:rPr>
        <w:t>).</w:t>
      </w:r>
      <w:proofErr w:type="gramStart"/>
      <w:r w:rsidRPr="00F82E75">
        <w:rPr>
          <w:rFonts w:ascii="Consolas" w:hAnsi="Consolas" w:cs="Consolas"/>
          <w:color w:val="000000"/>
          <w:sz w:val="19"/>
          <w:szCs w:val="19"/>
          <w:highlight w:val="white"/>
          <w:lang w:val="en-US"/>
        </w:rPr>
        <w:t>append(</w:t>
      </w:r>
      <w:proofErr w:type="spellStart"/>
      <w:proofErr w:type="gramEnd"/>
      <w:r w:rsidRPr="00F82E75">
        <w:rPr>
          <w:rFonts w:ascii="Consolas" w:hAnsi="Consolas" w:cs="Consolas"/>
          <w:color w:val="000000"/>
          <w:sz w:val="19"/>
          <w:szCs w:val="19"/>
          <w:highlight w:val="white"/>
          <w:lang w:val="en-US"/>
        </w:rPr>
        <w:t>client.render</w:t>
      </w:r>
      <w:proofErr w:type="spellEnd"/>
      <w:r w:rsidRPr="00F82E75">
        <w:rPr>
          <w:rFonts w:ascii="Consolas" w:hAnsi="Consolas" w:cs="Consolas"/>
          <w:color w:val="000000"/>
          <w:sz w:val="19"/>
          <w:szCs w:val="19"/>
          <w:highlight w:val="white"/>
          <w:lang w:val="en-US"/>
        </w:rPr>
        <w:t xml:space="preserve">().el); </w:t>
      </w:r>
      <w:r w:rsidRPr="00F82E75">
        <w:rPr>
          <w:rFonts w:ascii="Consolas" w:hAnsi="Consolas" w:cs="Consolas"/>
          <w:color w:val="008000"/>
          <w:sz w:val="19"/>
          <w:szCs w:val="19"/>
          <w:highlight w:val="white"/>
          <w:lang w:val="en-US"/>
        </w:rPr>
        <w:t>//Automatically add &lt;</w:t>
      </w:r>
      <w:proofErr w:type="spellStart"/>
      <w:r w:rsidRPr="00F82E75">
        <w:rPr>
          <w:rFonts w:ascii="Consolas" w:hAnsi="Consolas" w:cs="Consolas"/>
          <w:color w:val="008000"/>
          <w:sz w:val="19"/>
          <w:szCs w:val="19"/>
          <w:highlight w:val="white"/>
          <w:lang w:val="en-US"/>
        </w:rPr>
        <w:t>tr</w:t>
      </w:r>
      <w:proofErr w:type="spellEnd"/>
      <w:r w:rsidRPr="00F82E75">
        <w:rPr>
          <w:rFonts w:ascii="Consolas" w:hAnsi="Consolas" w:cs="Consolas"/>
          <w:color w:val="008000"/>
          <w:sz w:val="19"/>
          <w:szCs w:val="19"/>
          <w:highlight w:val="white"/>
          <w:lang w:val="en-US"/>
        </w:rPr>
        <w:t>&gt;&lt;/</w:t>
      </w:r>
      <w:proofErr w:type="spellStart"/>
      <w:r w:rsidRPr="00F82E75">
        <w:rPr>
          <w:rFonts w:ascii="Consolas" w:hAnsi="Consolas" w:cs="Consolas"/>
          <w:color w:val="008000"/>
          <w:sz w:val="19"/>
          <w:szCs w:val="19"/>
          <w:highlight w:val="white"/>
          <w:lang w:val="en-US"/>
        </w:rPr>
        <w:t>tr</w:t>
      </w:r>
      <w:proofErr w:type="spellEnd"/>
      <w:r w:rsidRPr="00F82E75">
        <w:rPr>
          <w:rFonts w:ascii="Consolas" w:hAnsi="Consolas" w:cs="Consolas"/>
          <w:color w:val="008000"/>
          <w:sz w:val="19"/>
          <w:szCs w:val="19"/>
          <w:highlight w:val="white"/>
          <w:lang w:val="en-US"/>
        </w:rPr>
        <w:t>&gt;</w:t>
      </w:r>
    </w:p>
    <w:p w:rsidR="005B798B" w:rsidRPr="002B1F93" w:rsidRDefault="005B798B" w:rsidP="005B798B">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r w:rsidRPr="002B1F93">
        <w:rPr>
          <w:rFonts w:ascii="Consolas" w:hAnsi="Consolas" w:cs="Consolas"/>
          <w:color w:val="000000"/>
          <w:sz w:val="19"/>
          <w:szCs w:val="19"/>
          <w:highlight w:val="white"/>
        </w:rPr>
        <w:t>}</w:t>
      </w:r>
    </w:p>
    <w:p w:rsidR="005B798B" w:rsidRDefault="005B798B" w:rsidP="005B798B">
      <w:pPr>
        <w:rPr>
          <w:highlight w:val="white"/>
        </w:rPr>
      </w:pPr>
    </w:p>
    <w:p w:rsidR="0013109F" w:rsidRDefault="0013109F" w:rsidP="0013109F">
      <w:pPr>
        <w:pStyle w:val="Heading3"/>
        <w:rPr>
          <w:highlight w:val="white"/>
        </w:rPr>
      </w:pPr>
      <w:r>
        <w:rPr>
          <w:highlight w:val="white"/>
        </w:rPr>
        <w:t>Ajout suppression de données</w:t>
      </w:r>
    </w:p>
    <w:p w:rsidR="005B798B" w:rsidRPr="005B798B" w:rsidRDefault="005B798B" w:rsidP="005B798B">
      <w:pPr>
        <w:rPr>
          <w:highlight w:val="white"/>
        </w:rPr>
      </w:pPr>
      <w:r>
        <w:rPr>
          <w:highlight w:val="white"/>
        </w:rPr>
        <w:t xml:space="preserve">Cette fonction crée un vue client </w:t>
      </w:r>
      <w:r w:rsidR="005F3CDC">
        <w:rPr>
          <w:highlight w:val="white"/>
        </w:rPr>
        <w:t xml:space="preserve">dont nous </w:t>
      </w:r>
      <w:r>
        <w:rPr>
          <w:highlight w:val="white"/>
        </w:rPr>
        <w:t xml:space="preserve">allons voir </w:t>
      </w:r>
      <w:r w:rsidR="005F3CDC">
        <w:rPr>
          <w:highlight w:val="white"/>
        </w:rPr>
        <w:t xml:space="preserve">la syntaxe </w:t>
      </w:r>
      <w:r>
        <w:rPr>
          <w:highlight w:val="white"/>
        </w:rPr>
        <w:t>plus tard et l’ajoute à notre tableau.</w:t>
      </w:r>
      <w:r w:rsidR="005F3CDC">
        <w:rPr>
          <w:highlight w:val="white"/>
        </w:rPr>
        <w:t xml:space="preserve"> Enfin on ajoute un évènement </w:t>
      </w:r>
      <w:proofErr w:type="spellStart"/>
      <w:r w:rsidR="005F3CDC" w:rsidRPr="005F3CDC">
        <w:rPr>
          <w:b/>
          <w:highlight w:val="white"/>
        </w:rPr>
        <w:t>add</w:t>
      </w:r>
      <w:proofErr w:type="spellEnd"/>
      <w:r w:rsidR="005F3CDC">
        <w:rPr>
          <w:highlight w:val="white"/>
        </w:rPr>
        <w:t xml:space="preserve"> de notre bouton qui appellera la fonction </w:t>
      </w:r>
      <w:proofErr w:type="spellStart"/>
      <w:r w:rsidR="005F3CDC" w:rsidRPr="005F3CDC">
        <w:rPr>
          <w:b/>
          <w:highlight w:val="white"/>
        </w:rPr>
        <w:t>addClient</w:t>
      </w:r>
      <w:proofErr w:type="spellEnd"/>
      <w:r w:rsidR="005F3CDC">
        <w:rPr>
          <w:highlight w:val="white"/>
        </w:rPr>
        <w:t>:</w:t>
      </w:r>
    </w:p>
    <w:p w:rsidR="00FF1258" w:rsidRPr="005B798B" w:rsidRDefault="00FF1258" w:rsidP="00F82E75">
      <w:pPr>
        <w:autoSpaceDE w:val="0"/>
        <w:autoSpaceDN w:val="0"/>
        <w:adjustRightInd w:val="0"/>
        <w:spacing w:after="0" w:line="240" w:lineRule="auto"/>
        <w:rPr>
          <w:rFonts w:ascii="Consolas" w:hAnsi="Consolas" w:cs="Consolas"/>
          <w:color w:val="000000"/>
          <w:sz w:val="19"/>
          <w:szCs w:val="19"/>
          <w:highlight w:val="white"/>
        </w:rPr>
      </w:pPr>
    </w:p>
    <w:p w:rsidR="0055233C" w:rsidRPr="00F82E75" w:rsidRDefault="0055233C" w:rsidP="0055233C">
      <w:pPr>
        <w:autoSpaceDE w:val="0"/>
        <w:autoSpaceDN w:val="0"/>
        <w:adjustRightInd w:val="0"/>
        <w:spacing w:after="0" w:line="240" w:lineRule="auto"/>
        <w:rPr>
          <w:rFonts w:ascii="Consolas" w:hAnsi="Consolas" w:cs="Consolas"/>
          <w:color w:val="000000"/>
          <w:sz w:val="19"/>
          <w:szCs w:val="19"/>
          <w:highlight w:val="white"/>
          <w:lang w:val="en-US"/>
        </w:rPr>
      </w:pPr>
      <w:r w:rsidRPr="005B798B">
        <w:rPr>
          <w:rFonts w:ascii="Consolas" w:hAnsi="Consolas" w:cs="Consolas"/>
          <w:color w:val="000000"/>
          <w:sz w:val="19"/>
          <w:szCs w:val="19"/>
          <w:highlight w:val="white"/>
        </w:rPr>
        <w:t xml:space="preserve">    </w:t>
      </w:r>
      <w:proofErr w:type="gramStart"/>
      <w:r w:rsidRPr="00F82E75">
        <w:rPr>
          <w:rFonts w:ascii="Consolas" w:hAnsi="Consolas" w:cs="Consolas"/>
          <w:color w:val="000000"/>
          <w:sz w:val="19"/>
          <w:szCs w:val="19"/>
          <w:highlight w:val="white"/>
          <w:lang w:val="en-US"/>
        </w:rPr>
        <w:t>events</w:t>
      </w:r>
      <w:proofErr w:type="gramEnd"/>
      <w:r w:rsidRPr="00F82E75">
        <w:rPr>
          <w:rFonts w:ascii="Consolas" w:hAnsi="Consolas" w:cs="Consolas"/>
          <w:color w:val="000000"/>
          <w:sz w:val="19"/>
          <w:szCs w:val="19"/>
          <w:highlight w:val="white"/>
          <w:lang w:val="en-US"/>
        </w:rPr>
        <w:t>: {</w:t>
      </w:r>
    </w:p>
    <w:p w:rsidR="0055233C" w:rsidRPr="00F82E75" w:rsidRDefault="0055233C" w:rsidP="0055233C">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gramStart"/>
      <w:r w:rsidRPr="00F82E75">
        <w:rPr>
          <w:rFonts w:ascii="Consolas" w:hAnsi="Consolas" w:cs="Consolas"/>
          <w:color w:val="A31515"/>
          <w:sz w:val="19"/>
          <w:szCs w:val="19"/>
          <w:highlight w:val="white"/>
          <w:lang w:val="en-US"/>
        </w:rPr>
        <w:t>click</w:t>
      </w:r>
      <w:proofErr w:type="gramEnd"/>
      <w:r w:rsidRPr="00F82E75">
        <w:rPr>
          <w:rFonts w:ascii="Consolas" w:hAnsi="Consolas" w:cs="Consolas"/>
          <w:color w:val="A31515"/>
          <w:sz w:val="19"/>
          <w:szCs w:val="19"/>
          <w:highlight w:val="white"/>
          <w:lang w:val="en-US"/>
        </w:rPr>
        <w:t xml:space="preserve"> </w:t>
      </w:r>
      <w:proofErr w:type="spellStart"/>
      <w:r w:rsidRPr="00F82E75">
        <w:rPr>
          <w:rFonts w:ascii="Consolas" w:hAnsi="Consolas" w:cs="Consolas"/>
          <w:color w:val="A31515"/>
          <w:sz w:val="19"/>
          <w:szCs w:val="19"/>
          <w:highlight w:val="white"/>
          <w:lang w:val="en-US"/>
        </w:rPr>
        <w:t>button#add</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addClient</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w:t>
      </w:r>
    </w:p>
    <w:p w:rsidR="0055233C" w:rsidRDefault="0055233C" w:rsidP="00F82E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F3CDC" w:rsidRPr="00B14E49" w:rsidRDefault="005F3CDC"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Pr="00B14E49"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 xml:space="preserve">    </w:t>
      </w:r>
      <w:proofErr w:type="spellStart"/>
      <w:proofErr w:type="gramStart"/>
      <w:r w:rsidRPr="00B14E49">
        <w:rPr>
          <w:rFonts w:ascii="Consolas" w:hAnsi="Consolas" w:cs="Consolas"/>
          <w:color w:val="000000"/>
          <w:sz w:val="19"/>
          <w:szCs w:val="19"/>
          <w:highlight w:val="white"/>
          <w:lang w:val="en-US"/>
        </w:rPr>
        <w:t>addClient</w:t>
      </w:r>
      <w:proofErr w:type="spellEnd"/>
      <w:proofErr w:type="gramEnd"/>
      <w:r w:rsidRPr="00B14E49">
        <w:rPr>
          <w:rFonts w:ascii="Consolas" w:hAnsi="Consolas" w:cs="Consolas"/>
          <w:color w:val="000000"/>
          <w:sz w:val="19"/>
          <w:szCs w:val="19"/>
          <w:highlight w:val="white"/>
          <w:lang w:val="en-US"/>
        </w:rPr>
        <w:t xml:space="preserve">: </w:t>
      </w:r>
      <w:r w:rsidRPr="00B14E49">
        <w:rPr>
          <w:rFonts w:ascii="Consolas" w:hAnsi="Consolas" w:cs="Consolas"/>
          <w:color w:val="0000FF"/>
          <w:sz w:val="19"/>
          <w:szCs w:val="19"/>
          <w:highlight w:val="white"/>
          <w:lang w:val="en-US"/>
        </w:rPr>
        <w:t>function</w:t>
      </w:r>
      <w:r w:rsidRPr="00B14E49">
        <w:rPr>
          <w:rFonts w:ascii="Consolas" w:hAnsi="Consolas" w:cs="Consolas"/>
          <w:color w:val="000000"/>
          <w:sz w:val="19"/>
          <w:szCs w:val="19"/>
          <w:highlight w:val="white"/>
          <w:lang w:val="en-US"/>
        </w:rPr>
        <w:t xml:space="preserve"> () {</w:t>
      </w:r>
    </w:p>
    <w:p w:rsidR="00F82E75" w:rsidRPr="00B14E49"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 xml:space="preserve">        </w:t>
      </w:r>
      <w:proofErr w:type="spellStart"/>
      <w:proofErr w:type="gramStart"/>
      <w:r w:rsidRPr="00B14E49">
        <w:rPr>
          <w:rFonts w:ascii="Consolas" w:hAnsi="Consolas" w:cs="Consolas"/>
          <w:color w:val="0000FF"/>
          <w:sz w:val="19"/>
          <w:szCs w:val="19"/>
          <w:highlight w:val="white"/>
          <w:lang w:val="en-US"/>
        </w:rPr>
        <w:t>var</w:t>
      </w:r>
      <w:proofErr w:type="spellEnd"/>
      <w:proofErr w:type="gramEnd"/>
      <w:r w:rsidRPr="00B14E49">
        <w:rPr>
          <w:rFonts w:ascii="Consolas" w:hAnsi="Consolas" w:cs="Consolas"/>
          <w:color w:val="000000"/>
          <w:sz w:val="19"/>
          <w:szCs w:val="19"/>
          <w:highlight w:val="white"/>
          <w:lang w:val="en-US"/>
        </w:rPr>
        <w:t xml:space="preserve"> client = </w:t>
      </w:r>
      <w:r w:rsidRPr="00B14E49">
        <w:rPr>
          <w:rFonts w:ascii="Consolas" w:hAnsi="Consolas" w:cs="Consolas"/>
          <w:color w:val="0000FF"/>
          <w:sz w:val="19"/>
          <w:szCs w:val="19"/>
          <w:highlight w:val="white"/>
          <w:lang w:val="en-US"/>
        </w:rPr>
        <w:t>new</w:t>
      </w:r>
      <w:r w:rsidRPr="00B14E49">
        <w:rPr>
          <w:rFonts w:ascii="Consolas" w:hAnsi="Consolas" w:cs="Consolas"/>
          <w:color w:val="000000"/>
          <w:sz w:val="19"/>
          <w:szCs w:val="19"/>
          <w:highlight w:val="white"/>
          <w:lang w:val="en-US"/>
        </w:rPr>
        <w:t xml:space="preserve"> Client();</w:t>
      </w:r>
    </w:p>
    <w:p w:rsidR="00F82E75" w:rsidRPr="00B14E49"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 xml:space="preserve">        </w:t>
      </w:r>
      <w:proofErr w:type="spellStart"/>
      <w:proofErr w:type="gramStart"/>
      <w:r w:rsidRPr="00B14E49">
        <w:rPr>
          <w:rFonts w:ascii="Consolas" w:hAnsi="Consolas" w:cs="Consolas"/>
          <w:color w:val="000000"/>
          <w:sz w:val="19"/>
          <w:szCs w:val="19"/>
          <w:highlight w:val="white"/>
          <w:lang w:val="en-US"/>
        </w:rPr>
        <w:t>client.set</w:t>
      </w:r>
      <w:proofErr w:type="spellEnd"/>
      <w:r w:rsidRPr="00B14E49">
        <w:rPr>
          <w:rFonts w:ascii="Consolas" w:hAnsi="Consolas" w:cs="Consolas"/>
          <w:color w:val="000000"/>
          <w:sz w:val="19"/>
          <w:szCs w:val="19"/>
          <w:highlight w:val="white"/>
          <w:lang w:val="en-US"/>
        </w:rPr>
        <w:t>({</w:t>
      </w:r>
      <w:proofErr w:type="gramEnd"/>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id</w:t>
      </w:r>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.counter</w:t>
      </w:r>
      <w:proofErr w:type="spellEnd"/>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.counter</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.collection.add</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client);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r w:rsidRPr="002B1F93">
        <w:rPr>
          <w:rFonts w:ascii="Consolas" w:hAnsi="Consolas" w:cs="Consolas"/>
          <w:color w:val="000000"/>
          <w:sz w:val="19"/>
          <w:szCs w:val="19"/>
          <w:highlight w:val="white"/>
        </w:rPr>
        <w:t xml:space="preserve">},    </w:t>
      </w:r>
    </w:p>
    <w:p w:rsidR="005F3CDC" w:rsidRPr="002B1F93" w:rsidRDefault="005F3CDC"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5F3CDC"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5F3CDC">
        <w:rPr>
          <w:rFonts w:ascii="Consolas" w:hAnsi="Consolas" w:cs="Consolas"/>
          <w:color w:val="000000"/>
          <w:sz w:val="19"/>
          <w:szCs w:val="19"/>
          <w:highlight w:val="white"/>
        </w:rPr>
        <w:t>});</w:t>
      </w:r>
    </w:p>
    <w:p w:rsidR="00F82E75" w:rsidRPr="005F3CDC"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F82E75" w:rsidRDefault="005F3CDC" w:rsidP="005F3CDC">
      <w:pPr>
        <w:rPr>
          <w:highlight w:val="white"/>
        </w:rPr>
      </w:pPr>
      <w:r w:rsidRPr="005F3CDC">
        <w:rPr>
          <w:highlight w:val="white"/>
        </w:rPr>
        <w:t xml:space="preserve">La fonction </w:t>
      </w:r>
      <w:proofErr w:type="spellStart"/>
      <w:r w:rsidRPr="005F3CDC">
        <w:rPr>
          <w:b/>
          <w:highlight w:val="white"/>
        </w:rPr>
        <w:t>addClient</w:t>
      </w:r>
      <w:proofErr w:type="spellEnd"/>
      <w:r w:rsidRPr="005F3CDC">
        <w:rPr>
          <w:b/>
          <w:highlight w:val="white"/>
        </w:rPr>
        <w:t xml:space="preserve"> </w:t>
      </w:r>
      <w:r w:rsidRPr="005F3CDC">
        <w:rPr>
          <w:highlight w:val="white"/>
        </w:rPr>
        <w:t>crée un nou</w:t>
      </w:r>
      <w:r>
        <w:rPr>
          <w:highlight w:val="white"/>
        </w:rPr>
        <w:t>v</w:t>
      </w:r>
      <w:r w:rsidRPr="005F3CDC">
        <w:rPr>
          <w:highlight w:val="white"/>
        </w:rPr>
        <w:t>eaux</w:t>
      </w:r>
      <w:r>
        <w:rPr>
          <w:highlight w:val="white"/>
        </w:rPr>
        <w:t xml:space="preserve"> </w:t>
      </w:r>
      <w:r w:rsidRPr="005F3CDC">
        <w:rPr>
          <w:b/>
          <w:highlight w:val="white"/>
        </w:rPr>
        <w:t>Client</w:t>
      </w:r>
      <w:r w:rsidRPr="005F3CDC">
        <w:rPr>
          <w:highlight w:val="white"/>
        </w:rPr>
        <w:t xml:space="preserve">, </w:t>
      </w:r>
      <w:r>
        <w:rPr>
          <w:highlight w:val="white"/>
        </w:rPr>
        <w:t xml:space="preserve">change son </w:t>
      </w:r>
      <w:r w:rsidRPr="005F3CDC">
        <w:rPr>
          <w:b/>
          <w:highlight w:val="white"/>
        </w:rPr>
        <w:t>id</w:t>
      </w:r>
      <w:r>
        <w:rPr>
          <w:highlight w:val="white"/>
        </w:rPr>
        <w:t xml:space="preserve"> et finalement l’ajoute à notre collection.</w:t>
      </w:r>
    </w:p>
    <w:p w:rsidR="005F3CDC" w:rsidRPr="00D41A22" w:rsidRDefault="005F3CDC" w:rsidP="005F3CDC">
      <w:pPr>
        <w:rPr>
          <w:highlight w:val="white"/>
        </w:rPr>
      </w:pPr>
      <w:r>
        <w:rPr>
          <w:highlight w:val="white"/>
        </w:rPr>
        <w:t>Voilà pour notre vue principale qui s’occupe d’afficher la liste de tous les clients. Passons maintenant à la vue d’un seul client.</w:t>
      </w:r>
      <w:r w:rsidR="00D41A22">
        <w:rPr>
          <w:highlight w:val="white"/>
        </w:rPr>
        <w:t xml:space="preserve"> Cette vue est appelée dans la fonction </w:t>
      </w:r>
      <w:proofErr w:type="spellStart"/>
      <w:r w:rsidR="00D41A22" w:rsidRPr="00D41A22">
        <w:rPr>
          <w:b/>
          <w:highlight w:val="white"/>
        </w:rPr>
        <w:t>appendClient</w:t>
      </w:r>
      <w:proofErr w:type="spellEnd"/>
      <w:r w:rsidR="00D41A22">
        <w:rPr>
          <w:b/>
          <w:highlight w:val="white"/>
        </w:rPr>
        <w:t xml:space="preserve"> </w:t>
      </w:r>
      <w:r w:rsidR="00D41A22">
        <w:rPr>
          <w:highlight w:val="white"/>
        </w:rPr>
        <w:t>vue précédemment</w:t>
      </w:r>
      <w:r w:rsidR="009B4474">
        <w:rPr>
          <w:highlight w:val="white"/>
        </w:rPr>
        <w:t xml:space="preserve"> et va nous permettre d’afficher chaque clients individuellement</w:t>
      </w:r>
      <w:r w:rsidR="00D41A22">
        <w:rPr>
          <w:highlight w:val="white"/>
        </w:rPr>
        <w:t>.</w:t>
      </w:r>
    </w:p>
    <w:p w:rsidR="00F82E75" w:rsidRPr="005F3CDC"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ClientView</w:t>
      </w:r>
      <w:proofErr w:type="spellEnd"/>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00"/>
          <w:sz w:val="19"/>
          <w:szCs w:val="19"/>
          <w:highlight w:val="white"/>
          <w:lang w:val="en-US"/>
        </w:rPr>
        <w:t>Backbone.View.extend</w:t>
      </w:r>
      <w:proofErr w:type="spellEnd"/>
      <w:r w:rsidRPr="00F82E75">
        <w:rPr>
          <w:rFonts w:ascii="Consolas" w:hAnsi="Consolas" w:cs="Consolas"/>
          <w:color w:val="000000"/>
          <w:sz w:val="19"/>
          <w:szCs w:val="19"/>
          <w:highlight w:val="white"/>
          <w:lang w:val="en-US"/>
        </w:rPr>
        <w:t>({</w:t>
      </w:r>
    </w:p>
    <w:p w:rsidR="009B4474" w:rsidRDefault="009B4474" w:rsidP="00F82E75">
      <w:pPr>
        <w:autoSpaceDE w:val="0"/>
        <w:autoSpaceDN w:val="0"/>
        <w:adjustRightInd w:val="0"/>
        <w:spacing w:after="0" w:line="240" w:lineRule="auto"/>
        <w:rPr>
          <w:rFonts w:ascii="Consolas" w:hAnsi="Consolas" w:cs="Consolas"/>
          <w:color w:val="000000"/>
          <w:sz w:val="19"/>
          <w:szCs w:val="19"/>
          <w:highlight w:val="white"/>
          <w:lang w:val="en-US"/>
        </w:rPr>
      </w:pPr>
    </w:p>
    <w:p w:rsidR="009B4474" w:rsidRDefault="009B4474" w:rsidP="009B4474">
      <w:pPr>
        <w:rPr>
          <w:highlight w:val="white"/>
          <w:lang w:val="en-US"/>
        </w:rPr>
      </w:pPr>
    </w:p>
    <w:p w:rsidR="009B4474" w:rsidRPr="009B4474" w:rsidRDefault="009B4474" w:rsidP="009B4474">
      <w:pPr>
        <w:rPr>
          <w:rFonts w:ascii="Consolas" w:hAnsi="Consolas" w:cs="Consolas"/>
          <w:color w:val="000000"/>
          <w:sz w:val="19"/>
          <w:szCs w:val="19"/>
          <w:highlight w:val="white"/>
        </w:rPr>
      </w:pPr>
      <w:r w:rsidRPr="009B4474">
        <w:rPr>
          <w:highlight w:val="white"/>
        </w:rPr>
        <w:t xml:space="preserve">On ajoute un attribut </w:t>
      </w:r>
      <w:proofErr w:type="spellStart"/>
      <w:r w:rsidRPr="009B4474">
        <w:rPr>
          <w:b/>
          <w:highlight w:val="white"/>
        </w:rPr>
        <w:t>tagName</w:t>
      </w:r>
      <w:proofErr w:type="spellEnd"/>
      <w:r>
        <w:rPr>
          <w:b/>
          <w:highlight w:val="white"/>
        </w:rPr>
        <w:t xml:space="preserve"> </w:t>
      </w:r>
      <w:r>
        <w:rPr>
          <w:highlight w:val="white"/>
        </w:rPr>
        <w:t xml:space="preserve">qui est le tag de l’élément qui sera </w:t>
      </w:r>
      <w:proofErr w:type="spellStart"/>
      <w:r>
        <w:rPr>
          <w:highlight w:val="white"/>
        </w:rPr>
        <w:t>crée</w:t>
      </w:r>
      <w:proofErr w:type="spellEnd"/>
      <w:r>
        <w:rPr>
          <w:highlight w:val="white"/>
        </w:rPr>
        <w:t xml:space="preserve"> pour chaque client.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9B4474">
        <w:rPr>
          <w:rFonts w:ascii="Consolas" w:hAnsi="Consolas" w:cs="Consolas"/>
          <w:color w:val="000000"/>
          <w:sz w:val="19"/>
          <w:szCs w:val="19"/>
          <w:highlight w:val="white"/>
        </w:rPr>
        <w:t xml:space="preserve">    </w:t>
      </w:r>
      <w:proofErr w:type="spellStart"/>
      <w:proofErr w:type="gramStart"/>
      <w:r w:rsidRPr="002B1F93">
        <w:rPr>
          <w:rFonts w:ascii="Consolas" w:hAnsi="Consolas" w:cs="Consolas"/>
          <w:color w:val="000000"/>
          <w:sz w:val="19"/>
          <w:szCs w:val="19"/>
          <w:highlight w:val="white"/>
        </w:rPr>
        <w:t>tagName</w:t>
      </w:r>
      <w:proofErr w:type="spellEnd"/>
      <w:proofErr w:type="gramEnd"/>
      <w:r w:rsidRPr="002B1F93">
        <w:rPr>
          <w:rFonts w:ascii="Consolas" w:hAnsi="Consolas" w:cs="Consolas"/>
          <w:color w:val="000000"/>
          <w:sz w:val="19"/>
          <w:szCs w:val="19"/>
          <w:highlight w:val="white"/>
        </w:rPr>
        <w:t xml:space="preserve">: </w:t>
      </w:r>
      <w:r w:rsidRPr="002B1F93">
        <w:rPr>
          <w:rFonts w:ascii="Consolas" w:hAnsi="Consolas" w:cs="Consolas"/>
          <w:color w:val="A31515"/>
          <w:sz w:val="19"/>
          <w:szCs w:val="19"/>
          <w:highlight w:val="white"/>
        </w:rPr>
        <w:t>'tr'</w:t>
      </w:r>
      <w:r w:rsidRPr="002B1F93">
        <w:rPr>
          <w:rFonts w:ascii="Consolas" w:hAnsi="Consolas" w:cs="Consolas"/>
          <w:color w:val="000000"/>
          <w:sz w:val="19"/>
          <w:szCs w:val="19"/>
          <w:highlight w:val="white"/>
        </w:rPr>
        <w:t xml:space="preserve">, </w:t>
      </w:r>
    </w:p>
    <w:p w:rsidR="009B4474" w:rsidRPr="002B1F93" w:rsidRDefault="009B4474" w:rsidP="00F82E75">
      <w:pPr>
        <w:autoSpaceDE w:val="0"/>
        <w:autoSpaceDN w:val="0"/>
        <w:adjustRightInd w:val="0"/>
        <w:spacing w:after="0" w:line="240" w:lineRule="auto"/>
        <w:rPr>
          <w:rFonts w:ascii="Consolas" w:hAnsi="Consolas" w:cs="Consolas"/>
          <w:color w:val="000000"/>
          <w:sz w:val="19"/>
          <w:szCs w:val="19"/>
          <w:highlight w:val="white"/>
        </w:rPr>
      </w:pPr>
    </w:p>
    <w:p w:rsidR="009B4474" w:rsidRPr="009B4474" w:rsidRDefault="009B4474" w:rsidP="009B4474">
      <w:pPr>
        <w:rPr>
          <w:highlight w:val="white"/>
        </w:rPr>
      </w:pPr>
      <w:r>
        <w:rPr>
          <w:highlight w:val="white"/>
        </w:rPr>
        <w:t>L</w:t>
      </w:r>
      <w:r w:rsidRPr="009B4474">
        <w:rPr>
          <w:highlight w:val="white"/>
        </w:rPr>
        <w:t xml:space="preserve">a méthode d’initialisation fonctionne de la même façon que la vue générale à la différence qu’ici on ne </w:t>
      </w:r>
      <w:proofErr w:type="spellStart"/>
      <w:r w:rsidRPr="009B4474">
        <w:rPr>
          <w:highlight w:val="white"/>
        </w:rPr>
        <w:t>travail</w:t>
      </w:r>
      <w:proofErr w:type="spellEnd"/>
      <w:r w:rsidRPr="009B4474">
        <w:rPr>
          <w:highlight w:val="white"/>
        </w:rPr>
        <w:t xml:space="preserve"> plus sur une collection mais sur un modèle:</w:t>
      </w:r>
    </w:p>
    <w:p w:rsidR="009B4474" w:rsidRPr="009B4474" w:rsidRDefault="009B4474"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9B4474">
        <w:rPr>
          <w:rFonts w:ascii="Consolas" w:hAnsi="Consolas" w:cs="Consolas"/>
          <w:color w:val="000000"/>
          <w:sz w:val="19"/>
          <w:szCs w:val="19"/>
          <w:highlight w:val="white"/>
        </w:rPr>
        <w:t xml:space="preserve">    </w:t>
      </w:r>
      <w:proofErr w:type="gramStart"/>
      <w:r w:rsidRPr="00F82E75">
        <w:rPr>
          <w:rFonts w:ascii="Consolas" w:hAnsi="Consolas" w:cs="Consolas"/>
          <w:color w:val="000000"/>
          <w:sz w:val="19"/>
          <w:szCs w:val="19"/>
          <w:highlight w:val="white"/>
          <w:lang w:val="en-US"/>
        </w:rPr>
        <w:t>initialize</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_.</w:t>
      </w:r>
      <w:proofErr w:type="spellStart"/>
      <w:r w:rsidRPr="00F82E75">
        <w:rPr>
          <w:rFonts w:ascii="Consolas" w:hAnsi="Consolas" w:cs="Consolas"/>
          <w:color w:val="000000"/>
          <w:sz w:val="19"/>
          <w:szCs w:val="19"/>
          <w:highlight w:val="white"/>
          <w:lang w:val="en-US"/>
        </w:rPr>
        <w:t>bindAll</w:t>
      </w:r>
      <w:proofErr w:type="spellEnd"/>
      <w:r w:rsidRPr="00F82E75">
        <w:rPr>
          <w:rFonts w:ascii="Consolas" w:hAnsi="Consolas" w:cs="Consolas"/>
          <w:color w:val="000000"/>
          <w:sz w:val="19"/>
          <w:szCs w:val="19"/>
          <w:highlight w:val="white"/>
          <w:lang w:val="en-US"/>
        </w:rPr>
        <w:t>(</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'render'</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updateName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updateAge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unrender</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'remove'</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.model.bind</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A31515"/>
          <w:sz w:val="19"/>
          <w:szCs w:val="19"/>
          <w:highlight w:val="white"/>
          <w:lang w:val="en-US"/>
        </w:rPr>
        <w:t>'remove'</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.unrender</w:t>
      </w:r>
      <w:proofErr w:type="spellEnd"/>
      <w:r w:rsidRPr="00F82E75">
        <w:rPr>
          <w:rFonts w:ascii="Consolas" w:hAnsi="Consolas" w:cs="Consolas"/>
          <w:color w:val="000000"/>
          <w:sz w:val="19"/>
          <w:szCs w:val="19"/>
          <w:highlight w:val="white"/>
          <w:lang w:val="en-US"/>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r w:rsidRPr="002B1F93">
        <w:rPr>
          <w:rFonts w:ascii="Consolas" w:hAnsi="Consolas" w:cs="Consolas"/>
          <w:color w:val="000000"/>
          <w:sz w:val="19"/>
          <w:szCs w:val="19"/>
          <w:highlight w:val="white"/>
        </w:rPr>
        <w:t>},</w:t>
      </w:r>
    </w:p>
    <w:p w:rsidR="009B4474" w:rsidRPr="002B1F93" w:rsidRDefault="009B4474" w:rsidP="00F82E75">
      <w:pPr>
        <w:autoSpaceDE w:val="0"/>
        <w:autoSpaceDN w:val="0"/>
        <w:adjustRightInd w:val="0"/>
        <w:spacing w:after="0" w:line="240" w:lineRule="auto"/>
        <w:rPr>
          <w:rFonts w:ascii="Consolas" w:hAnsi="Consolas" w:cs="Consolas"/>
          <w:color w:val="000000"/>
          <w:sz w:val="19"/>
          <w:szCs w:val="19"/>
          <w:highlight w:val="white"/>
        </w:rPr>
      </w:pPr>
    </w:p>
    <w:p w:rsidR="009B4474" w:rsidRPr="001F4A61" w:rsidRDefault="001F4A61" w:rsidP="009B4474">
      <w:pPr>
        <w:rPr>
          <w:rFonts w:ascii="Consolas" w:hAnsi="Consolas" w:cs="Consolas"/>
          <w:color w:val="000000"/>
          <w:sz w:val="19"/>
          <w:szCs w:val="19"/>
          <w:highlight w:val="white"/>
        </w:rPr>
      </w:pPr>
      <w:r>
        <w:rPr>
          <w:highlight w:val="white"/>
        </w:rPr>
        <w:t>Passons maintenant à l</w:t>
      </w:r>
      <w:r w:rsidR="009B4474" w:rsidRPr="001F4A61">
        <w:rPr>
          <w:highlight w:val="white"/>
        </w:rPr>
        <w:t xml:space="preserve">a </w:t>
      </w:r>
      <w:r w:rsidRPr="001F4A61">
        <w:rPr>
          <w:highlight w:val="white"/>
        </w:rPr>
        <w:t>fo</w:t>
      </w:r>
      <w:r w:rsidR="009B4474" w:rsidRPr="001F4A61">
        <w:rPr>
          <w:highlight w:val="white"/>
        </w:rPr>
        <w:t>nction d’affichage</w:t>
      </w:r>
      <w:r>
        <w:rPr>
          <w:highlight w:val="white"/>
        </w:rPr>
        <w:t xml:space="preserve"> de notre vue Client</w:t>
      </w:r>
      <w:r w:rsidR="009B4474" w:rsidRPr="001F4A61">
        <w:rPr>
          <w:highlight w:val="white"/>
        </w:rPr>
        <w:t>:</w:t>
      </w:r>
    </w:p>
    <w:p w:rsidR="009B4474" w:rsidRPr="001F4A61" w:rsidRDefault="009B4474"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1F4A61">
        <w:rPr>
          <w:rFonts w:ascii="Consolas" w:hAnsi="Consolas" w:cs="Consolas"/>
          <w:color w:val="000000"/>
          <w:sz w:val="19"/>
          <w:szCs w:val="19"/>
          <w:highlight w:val="white"/>
        </w:rPr>
        <w:t xml:space="preserve">    </w:t>
      </w:r>
      <w:proofErr w:type="gramStart"/>
      <w:r w:rsidRPr="002B1F93">
        <w:rPr>
          <w:rFonts w:ascii="Consolas" w:hAnsi="Consolas" w:cs="Consolas"/>
          <w:color w:val="000000"/>
          <w:sz w:val="19"/>
          <w:szCs w:val="19"/>
          <w:highlight w:val="white"/>
          <w:lang w:val="en-US"/>
        </w:rPr>
        <w:t>render</w:t>
      </w:r>
      <w:proofErr w:type="gramEnd"/>
      <w:r w:rsidRPr="002B1F93">
        <w:rPr>
          <w:rFonts w:ascii="Consolas" w:hAnsi="Consolas" w:cs="Consolas"/>
          <w:color w:val="000000"/>
          <w:sz w:val="19"/>
          <w:szCs w:val="19"/>
          <w:highlight w:val="white"/>
          <w:lang w:val="en-US"/>
        </w:rPr>
        <w:t xml:space="preserve">: </w:t>
      </w:r>
      <w:r w:rsidRPr="002B1F93">
        <w:rPr>
          <w:rFonts w:ascii="Consolas" w:hAnsi="Consolas" w:cs="Consolas"/>
          <w:color w:val="0000FF"/>
          <w:sz w:val="19"/>
          <w:szCs w:val="19"/>
          <w:highlight w:val="white"/>
          <w:lang w:val="en-US"/>
        </w:rPr>
        <w:t>function</w:t>
      </w:r>
      <w:r w:rsidRPr="002B1F93">
        <w:rPr>
          <w:rFonts w:ascii="Consolas" w:hAnsi="Consolas" w:cs="Consolas"/>
          <w:color w:val="000000"/>
          <w:sz w:val="19"/>
          <w:szCs w:val="19"/>
          <w:highlight w:val="white"/>
          <w:lang w:val="en-US"/>
        </w:rPr>
        <w:t xml:space="preserve"> () {</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2B1F93">
        <w:rPr>
          <w:rFonts w:ascii="Consolas" w:hAnsi="Consolas" w:cs="Consolas"/>
          <w:color w:val="000000"/>
          <w:sz w:val="19"/>
          <w:szCs w:val="19"/>
          <w:highlight w:val="white"/>
          <w:lang w:val="en-US"/>
        </w:rPr>
        <w:t xml:space="preserve">        </w:t>
      </w:r>
      <w:proofErr w:type="spellStart"/>
      <w:proofErr w:type="gramStart"/>
      <w:r w:rsidRPr="002B1F93">
        <w:rPr>
          <w:rFonts w:ascii="Consolas" w:hAnsi="Consolas" w:cs="Consolas"/>
          <w:color w:val="0000FF"/>
          <w:sz w:val="19"/>
          <w:szCs w:val="19"/>
          <w:highlight w:val="white"/>
          <w:lang w:val="en-US"/>
        </w:rPr>
        <w:t>var</w:t>
      </w:r>
      <w:proofErr w:type="spellEnd"/>
      <w:proofErr w:type="gramEnd"/>
      <w:r w:rsidRPr="002B1F93">
        <w:rPr>
          <w:rFonts w:ascii="Consolas" w:hAnsi="Consolas" w:cs="Consolas"/>
          <w:color w:val="000000"/>
          <w:sz w:val="19"/>
          <w:szCs w:val="19"/>
          <w:highlight w:val="white"/>
          <w:lang w:val="en-US"/>
        </w:rPr>
        <w:t xml:space="preserve"> self = </w:t>
      </w:r>
      <w:r w:rsidRPr="002B1F93">
        <w:rPr>
          <w:rFonts w:ascii="Consolas" w:hAnsi="Consolas" w:cs="Consolas"/>
          <w:color w:val="0000FF"/>
          <w:sz w:val="19"/>
          <w:szCs w:val="19"/>
          <w:highlight w:val="white"/>
          <w:lang w:val="en-US"/>
        </w:rPr>
        <w:t>this</w:t>
      </w:r>
      <w:r w:rsidRPr="002B1F93">
        <w:rPr>
          <w:rFonts w:ascii="Consolas" w:hAnsi="Consolas" w:cs="Consolas"/>
          <w:color w:val="000000"/>
          <w:sz w:val="19"/>
          <w:szCs w:val="19"/>
          <w:highlight w:val="white"/>
          <w:lang w:val="en-US"/>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p>
    <w:p w:rsidR="001F4A61" w:rsidRPr="001F4A61" w:rsidRDefault="001F4A61" w:rsidP="001F4A61">
      <w:pPr>
        <w:rPr>
          <w:highlight w:val="white"/>
        </w:rPr>
      </w:pPr>
      <w:r w:rsidRPr="001F4A61">
        <w:rPr>
          <w:highlight w:val="white"/>
        </w:rPr>
        <w:lastRenderedPageBreak/>
        <w:t xml:space="preserve">On commence par la fonction qui construit la liste de </w:t>
      </w:r>
      <w:r>
        <w:rPr>
          <w:highlight w:val="white"/>
        </w:rPr>
        <w:t>« </w:t>
      </w:r>
      <w:proofErr w:type="spellStart"/>
      <w:r w:rsidRPr="001F4A61">
        <w:rPr>
          <w:highlight w:val="white"/>
        </w:rPr>
        <w:t>Gender</w:t>
      </w:r>
      <w:r>
        <w:rPr>
          <w:highlight w:val="white"/>
        </w:rPr>
        <w:t>s</w:t>
      </w:r>
      <w:proofErr w:type="spellEnd"/>
      <w:r>
        <w:rPr>
          <w:highlight w:val="white"/>
        </w:rPr>
        <w:t> »</w:t>
      </w:r>
      <w:r w:rsidR="0050439B">
        <w:rPr>
          <w:highlight w:val="white"/>
        </w:rPr>
        <w:t>. On n’aurait pu passer par un autre modèle avec sa vue mais pour garder le code concis nous allons seulement parcourir notre jeu de donnée et afficher ses valeurs.</w:t>
      </w:r>
    </w:p>
    <w:p w:rsidR="001F4A61" w:rsidRPr="001F4A61" w:rsidRDefault="001F4A61" w:rsidP="00F82E75">
      <w:pPr>
        <w:autoSpaceDE w:val="0"/>
        <w:autoSpaceDN w:val="0"/>
        <w:adjustRightInd w:val="0"/>
        <w:spacing w:after="0" w:line="240" w:lineRule="auto"/>
        <w:rPr>
          <w:rFonts w:ascii="Consolas" w:hAnsi="Consolas" w:cs="Consolas"/>
          <w:color w:val="000000"/>
          <w:sz w:val="19"/>
          <w:szCs w:val="19"/>
          <w:highlight w:val="white"/>
        </w:rPr>
      </w:pPr>
    </w:p>
    <w:p w:rsidR="001F4A61"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1F4A61">
        <w:rPr>
          <w:rFonts w:ascii="Consolas" w:hAnsi="Consolas" w:cs="Consolas"/>
          <w:color w:val="000000"/>
          <w:sz w:val="19"/>
          <w:szCs w:val="19"/>
          <w:highlight w:val="white"/>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select = </w:t>
      </w:r>
      <w:r w:rsidRPr="00F82E75">
        <w:rPr>
          <w:rFonts w:ascii="Consolas" w:hAnsi="Consolas" w:cs="Consolas"/>
          <w:color w:val="A31515"/>
          <w:sz w:val="19"/>
          <w:szCs w:val="19"/>
          <w:highlight w:val="white"/>
          <w:lang w:val="en-US"/>
        </w:rPr>
        <w:t>"&lt;select id='gender'&gt;"</w:t>
      </w:r>
      <w:r w:rsidRPr="00F82E75">
        <w:rPr>
          <w:rFonts w:ascii="Consolas" w:hAnsi="Consolas" w:cs="Consolas"/>
          <w:color w:val="000000"/>
          <w:sz w:val="19"/>
          <w:szCs w:val="19"/>
          <w:highlight w:val="white"/>
          <w:lang w:val="en-US"/>
        </w:rPr>
        <w:t>;</w:t>
      </w:r>
    </w:p>
    <w:p w:rsid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1F4A61">
        <w:rPr>
          <w:rFonts w:ascii="Consolas" w:hAnsi="Consolas" w:cs="Consolas"/>
          <w:color w:val="000000"/>
          <w:sz w:val="19"/>
          <w:szCs w:val="19"/>
          <w:highlight w:val="white"/>
          <w:lang w:val="en-US"/>
        </w:rPr>
        <w:t>Genders.forEach</w:t>
      </w:r>
      <w:proofErr w:type="spellEnd"/>
      <w:r w:rsidRPr="001F4A61">
        <w:rPr>
          <w:rFonts w:ascii="Consolas" w:hAnsi="Consolas" w:cs="Consolas"/>
          <w:color w:val="000000"/>
          <w:sz w:val="19"/>
          <w:szCs w:val="19"/>
          <w:highlight w:val="white"/>
          <w:lang w:val="en-US"/>
        </w:rPr>
        <w:t>(</w:t>
      </w:r>
      <w:proofErr w:type="gramEnd"/>
      <w:r w:rsidRPr="001F4A61">
        <w:rPr>
          <w:rFonts w:ascii="Consolas" w:hAnsi="Consolas" w:cs="Consolas"/>
          <w:color w:val="0000FF"/>
          <w:sz w:val="19"/>
          <w:szCs w:val="19"/>
          <w:highlight w:val="white"/>
          <w:lang w:val="en-US"/>
        </w:rPr>
        <w:t>function</w:t>
      </w:r>
      <w:r w:rsidRPr="001F4A61">
        <w:rPr>
          <w:rFonts w:ascii="Consolas" w:hAnsi="Consolas" w:cs="Consolas"/>
          <w:color w:val="000000"/>
          <w:sz w:val="19"/>
          <w:szCs w:val="19"/>
          <w:highlight w:val="white"/>
          <w:lang w:val="en-US"/>
        </w:rPr>
        <w:t xml:space="preserve"> (entry) {</w:t>
      </w:r>
    </w:p>
    <w:p w:rsidR="001F4A61" w:rsidRP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p>
    <w:p w:rsidR="001F4A61" w:rsidRP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r w:rsidRPr="001F4A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F4A61">
        <w:rPr>
          <w:rFonts w:ascii="Consolas" w:hAnsi="Consolas" w:cs="Consolas"/>
          <w:color w:val="000000"/>
          <w:sz w:val="19"/>
          <w:szCs w:val="19"/>
          <w:highlight w:val="white"/>
          <w:lang w:val="en-US"/>
        </w:rPr>
        <w:t xml:space="preserve">   </w:t>
      </w:r>
      <w:proofErr w:type="spellStart"/>
      <w:proofErr w:type="gramStart"/>
      <w:r w:rsidRPr="001F4A61">
        <w:rPr>
          <w:rFonts w:ascii="Consolas" w:hAnsi="Consolas" w:cs="Consolas"/>
          <w:color w:val="0000FF"/>
          <w:sz w:val="19"/>
          <w:szCs w:val="19"/>
          <w:highlight w:val="white"/>
          <w:lang w:val="en-US"/>
        </w:rPr>
        <w:t>var</w:t>
      </w:r>
      <w:proofErr w:type="spellEnd"/>
      <w:proofErr w:type="gramEnd"/>
      <w:r w:rsidRPr="001F4A61">
        <w:rPr>
          <w:rFonts w:ascii="Consolas" w:hAnsi="Consolas" w:cs="Consolas"/>
          <w:color w:val="000000"/>
          <w:sz w:val="19"/>
          <w:szCs w:val="19"/>
          <w:highlight w:val="white"/>
          <w:lang w:val="en-US"/>
        </w:rPr>
        <w:t xml:space="preserve"> selected = </w:t>
      </w:r>
      <w:r w:rsidRPr="001F4A61">
        <w:rPr>
          <w:rFonts w:ascii="Consolas" w:hAnsi="Consolas" w:cs="Consolas"/>
          <w:color w:val="A31515"/>
          <w:sz w:val="19"/>
          <w:szCs w:val="19"/>
          <w:highlight w:val="white"/>
          <w:lang w:val="en-US"/>
        </w:rPr>
        <w:t>''</w:t>
      </w:r>
      <w:r w:rsidRPr="001F4A61">
        <w:rPr>
          <w:rFonts w:ascii="Consolas" w:hAnsi="Consolas" w:cs="Consolas"/>
          <w:color w:val="000000"/>
          <w:sz w:val="19"/>
          <w:szCs w:val="19"/>
          <w:highlight w:val="white"/>
          <w:lang w:val="en-US"/>
        </w:rPr>
        <w:t>;</w:t>
      </w:r>
    </w:p>
    <w:p w:rsidR="001F4A61" w:rsidRP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r w:rsidRPr="001F4A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F4A61">
        <w:rPr>
          <w:rFonts w:ascii="Consolas" w:hAnsi="Consolas" w:cs="Consolas"/>
          <w:color w:val="000000"/>
          <w:sz w:val="19"/>
          <w:szCs w:val="19"/>
          <w:highlight w:val="white"/>
          <w:lang w:val="en-US"/>
        </w:rPr>
        <w:t xml:space="preserve">  </w:t>
      </w:r>
      <w:proofErr w:type="gramStart"/>
      <w:r w:rsidRPr="001F4A61">
        <w:rPr>
          <w:rFonts w:ascii="Consolas" w:hAnsi="Consolas" w:cs="Consolas"/>
          <w:color w:val="0000FF"/>
          <w:sz w:val="19"/>
          <w:szCs w:val="19"/>
          <w:highlight w:val="white"/>
          <w:lang w:val="en-US"/>
        </w:rPr>
        <w:t>if</w:t>
      </w:r>
      <w:proofErr w:type="gramEnd"/>
      <w:r w:rsidRPr="001F4A61">
        <w:rPr>
          <w:rFonts w:ascii="Consolas" w:hAnsi="Consolas" w:cs="Consolas"/>
          <w:color w:val="000000"/>
          <w:sz w:val="19"/>
          <w:szCs w:val="19"/>
          <w:highlight w:val="white"/>
          <w:lang w:val="en-US"/>
        </w:rPr>
        <w:t xml:space="preserve"> (entry.id == </w:t>
      </w:r>
      <w:proofErr w:type="spellStart"/>
      <w:r w:rsidRPr="001F4A61">
        <w:rPr>
          <w:rFonts w:ascii="Consolas" w:hAnsi="Consolas" w:cs="Consolas"/>
          <w:color w:val="000000"/>
          <w:sz w:val="19"/>
          <w:szCs w:val="19"/>
          <w:highlight w:val="white"/>
          <w:lang w:val="en-US"/>
        </w:rPr>
        <w:t>self.model.get</w:t>
      </w:r>
      <w:proofErr w:type="spellEnd"/>
      <w:r w:rsidRPr="001F4A61">
        <w:rPr>
          <w:rFonts w:ascii="Consolas" w:hAnsi="Consolas" w:cs="Consolas"/>
          <w:color w:val="000000"/>
          <w:sz w:val="19"/>
          <w:szCs w:val="19"/>
          <w:highlight w:val="white"/>
          <w:lang w:val="en-US"/>
        </w:rPr>
        <w:t>(</w:t>
      </w:r>
      <w:r w:rsidRPr="001F4A61">
        <w:rPr>
          <w:rFonts w:ascii="Consolas" w:hAnsi="Consolas" w:cs="Consolas"/>
          <w:color w:val="A31515"/>
          <w:sz w:val="19"/>
          <w:szCs w:val="19"/>
          <w:highlight w:val="white"/>
          <w:lang w:val="en-US"/>
        </w:rPr>
        <w:t>'gender'</w:t>
      </w:r>
      <w:r w:rsidRPr="001F4A61">
        <w:rPr>
          <w:rFonts w:ascii="Consolas" w:hAnsi="Consolas" w:cs="Consolas"/>
          <w:color w:val="000000"/>
          <w:sz w:val="19"/>
          <w:szCs w:val="19"/>
          <w:highlight w:val="white"/>
          <w:lang w:val="en-US"/>
        </w:rPr>
        <w:t>)[</w:t>
      </w:r>
      <w:r w:rsidRPr="001F4A61">
        <w:rPr>
          <w:rFonts w:ascii="Consolas" w:hAnsi="Consolas" w:cs="Consolas"/>
          <w:color w:val="A31515"/>
          <w:sz w:val="19"/>
          <w:szCs w:val="19"/>
          <w:highlight w:val="white"/>
          <w:lang w:val="en-US"/>
        </w:rPr>
        <w:t>'id'</w:t>
      </w:r>
      <w:r w:rsidRPr="001F4A61">
        <w:rPr>
          <w:rFonts w:ascii="Consolas" w:hAnsi="Consolas" w:cs="Consolas"/>
          <w:color w:val="000000"/>
          <w:sz w:val="19"/>
          <w:szCs w:val="19"/>
          <w:highlight w:val="white"/>
          <w:lang w:val="en-US"/>
        </w:rPr>
        <w:t>])</w:t>
      </w:r>
    </w:p>
    <w:p w:rsid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F4A61">
        <w:rPr>
          <w:rFonts w:ascii="Consolas" w:hAnsi="Consolas" w:cs="Consolas"/>
          <w:color w:val="000000"/>
          <w:sz w:val="19"/>
          <w:szCs w:val="19"/>
          <w:highlight w:val="white"/>
          <w:lang w:val="en-US"/>
        </w:rPr>
        <w:t xml:space="preserve">        </w:t>
      </w:r>
      <w:proofErr w:type="gramStart"/>
      <w:r w:rsidRPr="001F4A61">
        <w:rPr>
          <w:rFonts w:ascii="Consolas" w:hAnsi="Consolas" w:cs="Consolas"/>
          <w:color w:val="000000"/>
          <w:sz w:val="19"/>
          <w:szCs w:val="19"/>
          <w:highlight w:val="white"/>
          <w:lang w:val="en-US"/>
        </w:rPr>
        <w:t>selected</w:t>
      </w:r>
      <w:proofErr w:type="gramEnd"/>
      <w:r w:rsidRPr="001F4A61">
        <w:rPr>
          <w:rFonts w:ascii="Consolas" w:hAnsi="Consolas" w:cs="Consolas"/>
          <w:color w:val="000000"/>
          <w:sz w:val="19"/>
          <w:szCs w:val="19"/>
          <w:highlight w:val="white"/>
          <w:lang w:val="en-US"/>
        </w:rPr>
        <w:t xml:space="preserve"> = </w:t>
      </w:r>
      <w:r w:rsidRPr="001F4A61">
        <w:rPr>
          <w:rFonts w:ascii="Consolas" w:hAnsi="Consolas" w:cs="Consolas"/>
          <w:color w:val="A31515"/>
          <w:sz w:val="19"/>
          <w:szCs w:val="19"/>
          <w:highlight w:val="white"/>
          <w:lang w:val="en-US"/>
        </w:rPr>
        <w:t>'selected'</w:t>
      </w:r>
      <w:r w:rsidRPr="001F4A61">
        <w:rPr>
          <w:rFonts w:ascii="Consolas" w:hAnsi="Consolas" w:cs="Consolas"/>
          <w:color w:val="000000"/>
          <w:sz w:val="19"/>
          <w:szCs w:val="19"/>
          <w:highlight w:val="white"/>
          <w:lang w:val="en-US"/>
        </w:rPr>
        <w:t>;</w:t>
      </w:r>
    </w:p>
    <w:p w:rsidR="001F4A61" w:rsidRP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p>
    <w:p w:rsid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F4A61">
        <w:rPr>
          <w:rFonts w:ascii="Consolas" w:hAnsi="Consolas" w:cs="Consolas"/>
          <w:color w:val="000000"/>
          <w:sz w:val="19"/>
          <w:szCs w:val="19"/>
          <w:highlight w:val="white"/>
          <w:lang w:val="en-US"/>
        </w:rPr>
        <w:t xml:space="preserve">    </w:t>
      </w:r>
      <w:proofErr w:type="gramStart"/>
      <w:r w:rsidRPr="001F4A61">
        <w:rPr>
          <w:rFonts w:ascii="Consolas" w:hAnsi="Consolas" w:cs="Consolas"/>
          <w:color w:val="000000"/>
          <w:sz w:val="19"/>
          <w:szCs w:val="19"/>
          <w:highlight w:val="white"/>
          <w:lang w:val="en-US"/>
        </w:rPr>
        <w:t>select</w:t>
      </w:r>
      <w:proofErr w:type="gramEnd"/>
      <w:r w:rsidRPr="001F4A61">
        <w:rPr>
          <w:rFonts w:ascii="Consolas" w:hAnsi="Consolas" w:cs="Consolas"/>
          <w:color w:val="000000"/>
          <w:sz w:val="19"/>
          <w:szCs w:val="19"/>
          <w:highlight w:val="white"/>
          <w:lang w:val="en-US"/>
        </w:rPr>
        <w:t xml:space="preserve"> += </w:t>
      </w:r>
      <w:r w:rsidRPr="001F4A61">
        <w:rPr>
          <w:rFonts w:ascii="Consolas" w:hAnsi="Consolas" w:cs="Consolas"/>
          <w:color w:val="A31515"/>
          <w:sz w:val="19"/>
          <w:szCs w:val="19"/>
          <w:highlight w:val="white"/>
          <w:lang w:val="en-US"/>
        </w:rPr>
        <w:t>"&lt;option "</w:t>
      </w:r>
      <w:r w:rsidRPr="001F4A61">
        <w:rPr>
          <w:rFonts w:ascii="Consolas" w:hAnsi="Consolas" w:cs="Consolas"/>
          <w:color w:val="000000"/>
          <w:sz w:val="19"/>
          <w:szCs w:val="19"/>
          <w:highlight w:val="white"/>
          <w:lang w:val="en-US"/>
        </w:rPr>
        <w:t xml:space="preserve"> + selected + </w:t>
      </w:r>
      <w:r w:rsidRPr="001F4A61">
        <w:rPr>
          <w:rFonts w:ascii="Consolas" w:hAnsi="Consolas" w:cs="Consolas"/>
          <w:color w:val="A31515"/>
          <w:sz w:val="19"/>
          <w:szCs w:val="19"/>
          <w:highlight w:val="white"/>
          <w:lang w:val="en-US"/>
        </w:rPr>
        <w:t>" value='"</w:t>
      </w:r>
      <w:r w:rsidRPr="001F4A61">
        <w:rPr>
          <w:rFonts w:ascii="Consolas" w:hAnsi="Consolas" w:cs="Consolas"/>
          <w:color w:val="000000"/>
          <w:sz w:val="19"/>
          <w:szCs w:val="19"/>
          <w:highlight w:val="white"/>
          <w:lang w:val="en-US"/>
        </w:rPr>
        <w:t xml:space="preserve"> + </w:t>
      </w:r>
      <w:proofErr w:type="spellStart"/>
      <w:r w:rsidRPr="001F4A61">
        <w:rPr>
          <w:rFonts w:ascii="Consolas" w:hAnsi="Consolas" w:cs="Consolas"/>
          <w:color w:val="000000"/>
          <w:sz w:val="19"/>
          <w:szCs w:val="19"/>
          <w:highlight w:val="white"/>
          <w:lang w:val="en-US"/>
        </w:rPr>
        <w:t>entry.value</w:t>
      </w:r>
      <w:proofErr w:type="spellEnd"/>
      <w:r w:rsidRPr="001F4A61">
        <w:rPr>
          <w:rFonts w:ascii="Consolas" w:hAnsi="Consolas" w:cs="Consolas"/>
          <w:color w:val="000000"/>
          <w:sz w:val="19"/>
          <w:szCs w:val="19"/>
          <w:highlight w:val="white"/>
          <w:lang w:val="en-US"/>
        </w:rPr>
        <w:t xml:space="preserve"> + </w:t>
      </w:r>
      <w:r w:rsidRPr="001F4A61">
        <w:rPr>
          <w:rFonts w:ascii="Consolas" w:hAnsi="Consolas" w:cs="Consolas"/>
          <w:color w:val="A31515"/>
          <w:sz w:val="19"/>
          <w:szCs w:val="19"/>
          <w:highlight w:val="white"/>
          <w:lang w:val="en-US"/>
        </w:rPr>
        <w:t>"'&gt;"</w:t>
      </w:r>
      <w:r w:rsidRPr="001F4A61">
        <w:rPr>
          <w:rFonts w:ascii="Consolas" w:hAnsi="Consolas" w:cs="Consolas"/>
          <w:color w:val="000000"/>
          <w:sz w:val="19"/>
          <w:szCs w:val="19"/>
          <w:highlight w:val="white"/>
          <w:lang w:val="en-US"/>
        </w:rPr>
        <w:t xml:space="preserve"> + </w:t>
      </w:r>
      <w:proofErr w:type="spellStart"/>
      <w:r w:rsidRPr="001F4A61">
        <w:rPr>
          <w:rFonts w:ascii="Consolas" w:hAnsi="Consolas" w:cs="Consolas"/>
          <w:color w:val="000000"/>
          <w:sz w:val="19"/>
          <w:szCs w:val="19"/>
          <w:highlight w:val="white"/>
          <w:lang w:val="en-US"/>
        </w:rPr>
        <w:t>entry.key</w:t>
      </w:r>
      <w:proofErr w:type="spellEnd"/>
      <w:r w:rsidRPr="001F4A61">
        <w:rPr>
          <w:rFonts w:ascii="Consolas" w:hAnsi="Consolas" w:cs="Consolas"/>
          <w:color w:val="000000"/>
          <w:sz w:val="19"/>
          <w:szCs w:val="19"/>
          <w:highlight w:val="white"/>
          <w:lang w:val="en-US"/>
        </w:rPr>
        <w:t xml:space="preserve"> + </w:t>
      </w:r>
      <w:r w:rsidRPr="001F4A61">
        <w:rPr>
          <w:rFonts w:ascii="Consolas" w:hAnsi="Consolas" w:cs="Consolas"/>
          <w:color w:val="A31515"/>
          <w:sz w:val="19"/>
          <w:szCs w:val="19"/>
          <w:highlight w:val="white"/>
          <w:lang w:val="en-US"/>
        </w:rPr>
        <w:t>"&lt;/option&gt;"</w:t>
      </w:r>
      <w:r w:rsidRPr="001F4A61">
        <w:rPr>
          <w:rFonts w:ascii="Consolas" w:hAnsi="Consolas" w:cs="Consolas"/>
          <w:color w:val="000000"/>
          <w:sz w:val="19"/>
          <w:szCs w:val="19"/>
          <w:highlight w:val="white"/>
          <w:lang w:val="en-US"/>
        </w:rPr>
        <w:t>;</w:t>
      </w:r>
    </w:p>
    <w:p w:rsidR="001F4A61" w:rsidRP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p>
    <w:p w:rsidR="001F4A61" w:rsidRPr="002B1F93" w:rsidRDefault="001F4A61" w:rsidP="001F4A61">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r w:rsidR="00F82E75" w:rsidRPr="002B1F93">
        <w:rPr>
          <w:rFonts w:ascii="Consolas" w:hAnsi="Consolas" w:cs="Consolas"/>
          <w:color w:val="000000"/>
          <w:sz w:val="19"/>
          <w:szCs w:val="19"/>
          <w:highlight w:val="white"/>
        </w:rPr>
        <w:t xml:space="preserve">        </w:t>
      </w:r>
    </w:p>
    <w:p w:rsidR="00F82E75" w:rsidRPr="002B1F93" w:rsidRDefault="00F82E75" w:rsidP="001F4A61">
      <w:pPr>
        <w:autoSpaceDE w:val="0"/>
        <w:autoSpaceDN w:val="0"/>
        <w:adjustRightInd w:val="0"/>
        <w:spacing w:after="0" w:line="240" w:lineRule="auto"/>
        <w:ind w:left="708"/>
        <w:rPr>
          <w:rFonts w:ascii="Consolas" w:hAnsi="Consolas" w:cs="Consolas"/>
          <w:color w:val="000000"/>
          <w:sz w:val="19"/>
          <w:szCs w:val="19"/>
          <w:highlight w:val="white"/>
        </w:rPr>
      </w:pPr>
      <w:proofErr w:type="gramStart"/>
      <w:r w:rsidRPr="002B1F93">
        <w:rPr>
          <w:rFonts w:ascii="Consolas" w:hAnsi="Consolas" w:cs="Consolas"/>
          <w:color w:val="000000"/>
          <w:sz w:val="19"/>
          <w:szCs w:val="19"/>
          <w:highlight w:val="white"/>
        </w:rPr>
        <w:t>select</w:t>
      </w:r>
      <w:proofErr w:type="gramEnd"/>
      <w:r w:rsidRPr="002B1F93">
        <w:rPr>
          <w:rFonts w:ascii="Consolas" w:hAnsi="Consolas" w:cs="Consolas"/>
          <w:color w:val="000000"/>
          <w:sz w:val="19"/>
          <w:szCs w:val="19"/>
          <w:highlight w:val="white"/>
        </w:rPr>
        <w:t xml:space="preserve"> += </w:t>
      </w:r>
      <w:r w:rsidRPr="002B1F93">
        <w:rPr>
          <w:rFonts w:ascii="Consolas" w:hAnsi="Consolas" w:cs="Consolas"/>
          <w:color w:val="A31515"/>
          <w:sz w:val="19"/>
          <w:szCs w:val="19"/>
          <w:highlight w:val="white"/>
        </w:rPr>
        <w:t>"&lt;/select&gt;"</w:t>
      </w:r>
      <w:r w:rsidRPr="002B1F93">
        <w:rPr>
          <w:rFonts w:ascii="Consolas" w:hAnsi="Consolas" w:cs="Consolas"/>
          <w:color w:val="000000"/>
          <w:sz w:val="19"/>
          <w:szCs w:val="19"/>
          <w:highlight w:val="white"/>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50439B" w:rsidRPr="002B1F93"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50439B" w:rsidRPr="002B1F93"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50439B" w:rsidRPr="0050439B" w:rsidRDefault="0050439B" w:rsidP="0050439B">
      <w:pPr>
        <w:rPr>
          <w:highlight w:val="white"/>
        </w:rPr>
      </w:pPr>
      <w:r w:rsidRPr="0050439B">
        <w:rPr>
          <w:highlight w:val="white"/>
        </w:rPr>
        <w:t>Ensuite on affiche le modèle du Client courant</w:t>
      </w:r>
      <w:r>
        <w:rPr>
          <w:highlight w:val="white"/>
        </w:rPr>
        <w:t> :</w:t>
      </w:r>
    </w:p>
    <w:p w:rsidR="0050439B" w:rsidRPr="0050439B"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50439B">
        <w:rPr>
          <w:rFonts w:ascii="Consolas" w:hAnsi="Consolas" w:cs="Consolas"/>
          <w:color w:val="000000"/>
          <w:sz w:val="19"/>
          <w:szCs w:val="19"/>
          <w:highlight w:val="white"/>
        </w:rPr>
        <w:t xml:space="preserve">        </w:t>
      </w:r>
      <w:r w:rsidRPr="00F82E75">
        <w:rPr>
          <w:rFonts w:ascii="Consolas" w:hAnsi="Consolas" w:cs="Consolas"/>
          <w:color w:val="000000"/>
          <w:sz w:val="19"/>
          <w:szCs w:val="19"/>
          <w:highlight w:val="white"/>
          <w:lang w:val="en-US"/>
        </w:rPr>
        <w:t>$(</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w:t>
      </w:r>
      <w:proofErr w:type="spellEnd"/>
      <w:r w:rsidRPr="00F82E75">
        <w:rPr>
          <w:rFonts w:ascii="Consolas" w:hAnsi="Consolas" w:cs="Consolas"/>
          <w:color w:val="000000"/>
          <w:sz w:val="19"/>
          <w:szCs w:val="19"/>
          <w:highlight w:val="white"/>
          <w:lang w:val="en-US"/>
        </w:rPr>
        <w:t>).html(</w:t>
      </w:r>
      <w:r w:rsidRPr="00F82E75">
        <w:rPr>
          <w:rFonts w:ascii="Consolas" w:hAnsi="Consolas" w:cs="Consolas"/>
          <w:color w:val="A31515"/>
          <w:sz w:val="19"/>
          <w:szCs w:val="19"/>
          <w:highlight w:val="white"/>
          <w:lang w:val="en-US"/>
        </w:rPr>
        <w:t>"&lt;td&gt;"</w:t>
      </w:r>
      <w:r w:rsidRPr="00F82E75">
        <w:rPr>
          <w:rFonts w:ascii="Consolas" w:hAnsi="Consolas" w:cs="Consolas"/>
          <w:color w:val="000000"/>
          <w:sz w:val="19"/>
          <w:szCs w:val="19"/>
          <w:highlight w:val="white"/>
          <w:lang w:val="en-US"/>
        </w:rPr>
        <w:t xml:space="preserve"> + select + </w:t>
      </w:r>
      <w:r w:rsidRPr="00F82E75">
        <w:rPr>
          <w:rFonts w:ascii="Consolas" w:hAnsi="Consolas" w:cs="Consolas"/>
          <w:color w:val="A31515"/>
          <w:sz w:val="19"/>
          <w:szCs w:val="19"/>
          <w:highlight w:val="white"/>
          <w:lang w:val="en-US"/>
        </w:rPr>
        <w:t>"&lt;/td&gt;&lt;td&gt;&lt;input type='text' id='name' value='"</w:t>
      </w:r>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.model.get</w:t>
      </w:r>
      <w:proofErr w:type="spellEnd"/>
      <w:r w:rsidRPr="00F82E75">
        <w:rPr>
          <w:rFonts w:ascii="Consolas" w:hAnsi="Consolas" w:cs="Consolas"/>
          <w:color w:val="000000"/>
          <w:sz w:val="19"/>
          <w:szCs w:val="19"/>
          <w:highlight w:val="white"/>
          <w:lang w:val="en-US"/>
        </w:rPr>
        <w:t>(</w:t>
      </w:r>
      <w:r w:rsidRPr="00F82E75">
        <w:rPr>
          <w:rFonts w:ascii="Consolas" w:hAnsi="Consolas" w:cs="Consolas"/>
          <w:color w:val="A31515"/>
          <w:sz w:val="19"/>
          <w:szCs w:val="19"/>
          <w:highlight w:val="white"/>
          <w:lang w:val="en-US"/>
        </w:rPr>
        <w:t>'name'</w:t>
      </w:r>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"'&gt;&lt;/td&gt;&lt;td&gt;&lt;input type='text' id='age' value='"</w:t>
      </w:r>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.model.get</w:t>
      </w:r>
      <w:proofErr w:type="spellEnd"/>
      <w:r w:rsidRPr="00F82E75">
        <w:rPr>
          <w:rFonts w:ascii="Consolas" w:hAnsi="Consolas" w:cs="Consolas"/>
          <w:color w:val="000000"/>
          <w:sz w:val="19"/>
          <w:szCs w:val="19"/>
          <w:highlight w:val="white"/>
          <w:lang w:val="en-US"/>
        </w:rPr>
        <w:t>(</w:t>
      </w:r>
      <w:r w:rsidRPr="00F82E75">
        <w:rPr>
          <w:rFonts w:ascii="Consolas" w:hAnsi="Consolas" w:cs="Consolas"/>
          <w:color w:val="A31515"/>
          <w:sz w:val="19"/>
          <w:szCs w:val="19"/>
          <w:highlight w:val="white"/>
          <w:lang w:val="en-US"/>
        </w:rPr>
        <w:t>'age'</w:t>
      </w:r>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"'&gt;&lt;/td&gt;&lt;td&gt;"</w:t>
      </w:r>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.model.toString</w:t>
      </w:r>
      <w:proofErr w:type="spellEnd"/>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"&lt;/td&gt;&lt;td&gt;&lt;button type='button' class='delete'&gt;</w:t>
      </w:r>
      <w:proofErr w:type="spellStart"/>
      <w:r w:rsidRPr="00F82E75">
        <w:rPr>
          <w:rFonts w:ascii="Consolas" w:hAnsi="Consolas" w:cs="Consolas"/>
          <w:color w:val="A31515"/>
          <w:sz w:val="19"/>
          <w:szCs w:val="19"/>
          <w:highlight w:val="white"/>
          <w:lang w:val="en-US"/>
        </w:rPr>
        <w:t>Supprimer</w:t>
      </w:r>
      <w:proofErr w:type="spellEnd"/>
      <w:r w:rsidRPr="00F82E75">
        <w:rPr>
          <w:rFonts w:ascii="Consolas" w:hAnsi="Consolas" w:cs="Consolas"/>
          <w:color w:val="A31515"/>
          <w:sz w:val="19"/>
          <w:szCs w:val="19"/>
          <w:highlight w:val="white"/>
          <w:lang w:val="en-US"/>
        </w:rPr>
        <w:t>&lt;/button&gt;&lt;/td&gt;"</w:t>
      </w:r>
      <w:r w:rsidRPr="00F82E75">
        <w:rPr>
          <w:rFonts w:ascii="Consolas" w:hAnsi="Consolas" w:cs="Consolas"/>
          <w:color w:val="000000"/>
          <w:sz w:val="19"/>
          <w:szCs w:val="19"/>
          <w:highlight w:val="white"/>
          <w:lang w:val="en-US"/>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proofErr w:type="gramStart"/>
      <w:r w:rsidRPr="002B1F93">
        <w:rPr>
          <w:rFonts w:ascii="Consolas" w:hAnsi="Consolas" w:cs="Consolas"/>
          <w:color w:val="0000FF"/>
          <w:sz w:val="19"/>
          <w:szCs w:val="19"/>
          <w:highlight w:val="white"/>
        </w:rPr>
        <w:t>return</w:t>
      </w:r>
      <w:proofErr w:type="gramEnd"/>
      <w:r w:rsidRPr="002B1F93">
        <w:rPr>
          <w:rFonts w:ascii="Consolas" w:hAnsi="Consolas" w:cs="Consolas"/>
          <w:color w:val="000000"/>
          <w:sz w:val="19"/>
          <w:szCs w:val="19"/>
          <w:highlight w:val="white"/>
        </w:rPr>
        <w:t xml:space="preserve"> </w:t>
      </w:r>
      <w:proofErr w:type="spellStart"/>
      <w:r w:rsidRPr="002B1F93">
        <w:rPr>
          <w:rFonts w:ascii="Consolas" w:hAnsi="Consolas" w:cs="Consolas"/>
          <w:color w:val="0000FF"/>
          <w:sz w:val="19"/>
          <w:szCs w:val="19"/>
          <w:highlight w:val="white"/>
        </w:rPr>
        <w:t>this</w:t>
      </w:r>
      <w:proofErr w:type="spellEnd"/>
      <w:r w:rsidRPr="002B1F93">
        <w:rPr>
          <w:rFonts w:ascii="Consolas" w:hAnsi="Consolas" w:cs="Consolas"/>
          <w:color w:val="000000"/>
          <w:sz w:val="19"/>
          <w:szCs w:val="19"/>
          <w:highlight w:val="white"/>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 xml:space="preserve">    },</w:t>
      </w:r>
    </w:p>
    <w:p w:rsidR="0050439B" w:rsidRPr="002B1F93"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50439B" w:rsidRPr="002B1F93"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50439B" w:rsidRPr="0050439B" w:rsidRDefault="0050439B" w:rsidP="0050439B">
      <w:pPr>
        <w:rPr>
          <w:highlight w:val="white"/>
        </w:rPr>
      </w:pPr>
      <w:r w:rsidRPr="0050439B">
        <w:rPr>
          <w:highlight w:val="white"/>
        </w:rPr>
        <w:t xml:space="preserve">Maintenant que notre affichage est terminé on ajoute les évènements </w:t>
      </w:r>
      <w:r>
        <w:rPr>
          <w:highlight w:val="white"/>
        </w:rPr>
        <w:t xml:space="preserve">correspondant au changement de sélection dans notre liste déroulante, au changement dans les textes boxes du formulaire ainsi </w:t>
      </w:r>
      <w:proofErr w:type="gramStart"/>
      <w:r>
        <w:rPr>
          <w:highlight w:val="white"/>
        </w:rPr>
        <w:t>qu’</w:t>
      </w:r>
      <w:r w:rsidR="00205EBC">
        <w:rPr>
          <w:highlight w:val="white"/>
        </w:rPr>
        <w:t>au</w:t>
      </w:r>
      <w:proofErr w:type="gramEnd"/>
      <w:r>
        <w:rPr>
          <w:highlight w:val="white"/>
        </w:rPr>
        <w:t xml:space="preserve"> clique sur le bouton supprimer.</w:t>
      </w:r>
    </w:p>
    <w:p w:rsidR="0050439B" w:rsidRPr="0050439B"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9B4474" w:rsidRPr="00F82E75" w:rsidRDefault="009B4474" w:rsidP="009B4474">
      <w:pPr>
        <w:autoSpaceDE w:val="0"/>
        <w:autoSpaceDN w:val="0"/>
        <w:adjustRightInd w:val="0"/>
        <w:spacing w:after="0" w:line="240" w:lineRule="auto"/>
        <w:rPr>
          <w:rFonts w:ascii="Consolas" w:hAnsi="Consolas" w:cs="Consolas"/>
          <w:color w:val="000000"/>
          <w:sz w:val="19"/>
          <w:szCs w:val="19"/>
          <w:highlight w:val="white"/>
          <w:lang w:val="en-US"/>
        </w:rPr>
      </w:pPr>
      <w:r w:rsidRPr="0050439B">
        <w:rPr>
          <w:rFonts w:ascii="Consolas" w:hAnsi="Consolas" w:cs="Consolas"/>
          <w:color w:val="000000"/>
          <w:sz w:val="19"/>
          <w:szCs w:val="19"/>
          <w:highlight w:val="white"/>
        </w:rPr>
        <w:t xml:space="preserve">    </w:t>
      </w:r>
      <w:proofErr w:type="gramStart"/>
      <w:r w:rsidRPr="00F82E75">
        <w:rPr>
          <w:rFonts w:ascii="Consolas" w:hAnsi="Consolas" w:cs="Consolas"/>
          <w:color w:val="000000"/>
          <w:sz w:val="19"/>
          <w:szCs w:val="19"/>
          <w:highlight w:val="white"/>
          <w:lang w:val="en-US"/>
        </w:rPr>
        <w:t>events</w:t>
      </w:r>
      <w:proofErr w:type="gramEnd"/>
      <w:r w:rsidRPr="00F82E75">
        <w:rPr>
          <w:rFonts w:ascii="Consolas" w:hAnsi="Consolas" w:cs="Consolas"/>
          <w:color w:val="000000"/>
          <w:sz w:val="19"/>
          <w:szCs w:val="19"/>
          <w:highlight w:val="white"/>
          <w:lang w:val="en-US"/>
        </w:rPr>
        <w:t>: {</w:t>
      </w:r>
    </w:p>
    <w:p w:rsidR="009B4474" w:rsidRPr="00F82E75" w:rsidRDefault="009B4474" w:rsidP="009B4474">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gramStart"/>
      <w:r w:rsidRPr="00F82E75">
        <w:rPr>
          <w:rFonts w:ascii="Consolas" w:hAnsi="Consolas" w:cs="Consolas"/>
          <w:color w:val="A31515"/>
          <w:sz w:val="19"/>
          <w:szCs w:val="19"/>
          <w:highlight w:val="white"/>
          <w:lang w:val="en-US"/>
        </w:rPr>
        <w:t>change</w:t>
      </w:r>
      <w:proofErr w:type="gramEnd"/>
      <w:r w:rsidRPr="00F82E75">
        <w:rPr>
          <w:rFonts w:ascii="Consolas" w:hAnsi="Consolas" w:cs="Consolas"/>
          <w:color w:val="A31515"/>
          <w:sz w:val="19"/>
          <w:szCs w:val="19"/>
          <w:highlight w:val="white"/>
          <w:lang w:val="en-US"/>
        </w:rPr>
        <w:t xml:space="preserve"> </w:t>
      </w:r>
      <w:proofErr w:type="spellStart"/>
      <w:r w:rsidRPr="00F82E75">
        <w:rPr>
          <w:rFonts w:ascii="Consolas" w:hAnsi="Consolas" w:cs="Consolas"/>
          <w:color w:val="A31515"/>
          <w:sz w:val="19"/>
          <w:szCs w:val="19"/>
          <w:highlight w:val="white"/>
          <w:lang w:val="en-US"/>
        </w:rPr>
        <w:t>select#gender</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genderChange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w:t>
      </w:r>
    </w:p>
    <w:p w:rsidR="009B4474" w:rsidRPr="00F82E75" w:rsidRDefault="009B4474" w:rsidP="009B4474">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A31515"/>
          <w:sz w:val="19"/>
          <w:szCs w:val="19"/>
          <w:highlight w:val="white"/>
          <w:lang w:val="en-US"/>
        </w:rPr>
        <w:t xml:space="preserve">'change  </w:t>
      </w:r>
      <w:proofErr w:type="spellStart"/>
      <w:r w:rsidRPr="00F82E75">
        <w:rPr>
          <w:rFonts w:ascii="Consolas" w:hAnsi="Consolas" w:cs="Consolas"/>
          <w:color w:val="A31515"/>
          <w:sz w:val="19"/>
          <w:szCs w:val="19"/>
          <w:highlight w:val="white"/>
          <w:lang w:val="en-US"/>
        </w:rPr>
        <w:t>input</w:t>
      </w:r>
      <w:proofErr w:type="gramEnd"/>
      <w:r w:rsidRPr="00F82E75">
        <w:rPr>
          <w:rFonts w:ascii="Consolas" w:hAnsi="Consolas" w:cs="Consolas"/>
          <w:color w:val="A31515"/>
          <w:sz w:val="19"/>
          <w:szCs w:val="19"/>
          <w:highlight w:val="white"/>
          <w:lang w:val="en-US"/>
        </w:rPr>
        <w:t>#name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updateName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w:t>
      </w:r>
    </w:p>
    <w:p w:rsidR="009B4474" w:rsidRPr="00F82E75" w:rsidRDefault="009B4474" w:rsidP="009B4474">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gramStart"/>
      <w:r w:rsidRPr="00F82E75">
        <w:rPr>
          <w:rFonts w:ascii="Consolas" w:hAnsi="Consolas" w:cs="Consolas"/>
          <w:color w:val="A31515"/>
          <w:sz w:val="19"/>
          <w:szCs w:val="19"/>
          <w:highlight w:val="white"/>
          <w:lang w:val="en-US"/>
        </w:rPr>
        <w:t>change</w:t>
      </w:r>
      <w:proofErr w:type="gramEnd"/>
      <w:r w:rsidRPr="00F82E75">
        <w:rPr>
          <w:rFonts w:ascii="Consolas" w:hAnsi="Consolas" w:cs="Consolas"/>
          <w:color w:val="A31515"/>
          <w:sz w:val="19"/>
          <w:szCs w:val="19"/>
          <w:highlight w:val="white"/>
          <w:lang w:val="en-US"/>
        </w:rPr>
        <w:t xml:space="preserve"> </w:t>
      </w:r>
      <w:proofErr w:type="spellStart"/>
      <w:r w:rsidRPr="00F82E75">
        <w:rPr>
          <w:rFonts w:ascii="Consolas" w:hAnsi="Consolas" w:cs="Consolas"/>
          <w:color w:val="A31515"/>
          <w:sz w:val="19"/>
          <w:szCs w:val="19"/>
          <w:highlight w:val="white"/>
          <w:lang w:val="en-US"/>
        </w:rPr>
        <w:t>input#age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spellStart"/>
      <w:r w:rsidRPr="00F82E75">
        <w:rPr>
          <w:rFonts w:ascii="Consolas" w:hAnsi="Consolas" w:cs="Consolas"/>
          <w:color w:val="A31515"/>
          <w:sz w:val="19"/>
          <w:szCs w:val="19"/>
          <w:highlight w:val="white"/>
          <w:lang w:val="en-US"/>
        </w:rPr>
        <w:t>updateAge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w:t>
      </w:r>
    </w:p>
    <w:p w:rsidR="009B4474" w:rsidRPr="00F82E75" w:rsidRDefault="009B4474" w:rsidP="009B4474">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w:t>
      </w:r>
      <w:proofErr w:type="gramStart"/>
      <w:r w:rsidRPr="00F82E75">
        <w:rPr>
          <w:rFonts w:ascii="Consolas" w:hAnsi="Consolas" w:cs="Consolas"/>
          <w:color w:val="A31515"/>
          <w:sz w:val="19"/>
          <w:szCs w:val="19"/>
          <w:highlight w:val="white"/>
          <w:lang w:val="en-US"/>
        </w:rPr>
        <w:t>click</w:t>
      </w:r>
      <w:proofErr w:type="gramEnd"/>
      <w:r w:rsidRPr="00F82E75">
        <w:rPr>
          <w:rFonts w:ascii="Consolas" w:hAnsi="Consolas" w:cs="Consolas"/>
          <w:color w:val="A31515"/>
          <w:sz w:val="19"/>
          <w:szCs w:val="19"/>
          <w:highlight w:val="white"/>
          <w:lang w:val="en-US"/>
        </w:rPr>
        <w:t xml:space="preserve"> </w:t>
      </w:r>
      <w:proofErr w:type="spellStart"/>
      <w:r w:rsidRPr="00F82E75">
        <w:rPr>
          <w:rFonts w:ascii="Consolas" w:hAnsi="Consolas" w:cs="Consolas"/>
          <w:color w:val="A31515"/>
          <w:sz w:val="19"/>
          <w:szCs w:val="19"/>
          <w:highlight w:val="white"/>
          <w:lang w:val="en-US"/>
        </w:rPr>
        <w:t>button.delete</w:t>
      </w:r>
      <w:proofErr w:type="spellEnd"/>
      <w:r w:rsidRPr="00F82E75">
        <w:rPr>
          <w:rFonts w:ascii="Consolas" w:hAnsi="Consolas" w:cs="Consolas"/>
          <w:color w:val="A31515"/>
          <w:sz w:val="19"/>
          <w:szCs w:val="19"/>
          <w:highlight w:val="white"/>
          <w:lang w:val="en-US"/>
        </w:rPr>
        <w:t>'</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'remove'</w:t>
      </w:r>
    </w:p>
    <w:p w:rsidR="009B4474" w:rsidRPr="00F82E75" w:rsidRDefault="009B4474" w:rsidP="00F82E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genderChange</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(e){</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index = $(</w:t>
      </w:r>
      <w:proofErr w:type="spellStart"/>
      <w:r w:rsidRPr="00F82E75">
        <w:rPr>
          <w:rFonts w:ascii="Consolas" w:hAnsi="Consolas" w:cs="Consolas"/>
          <w:color w:val="000000"/>
          <w:sz w:val="19"/>
          <w:szCs w:val="19"/>
          <w:highlight w:val="white"/>
          <w:lang w:val="en-US"/>
        </w:rPr>
        <w:t>e.currentTarget</w:t>
      </w:r>
      <w:proofErr w:type="spellEnd"/>
      <w:r w:rsidRPr="00F82E75">
        <w:rPr>
          <w:rFonts w:ascii="Consolas" w:hAnsi="Consolas" w:cs="Consolas"/>
          <w:color w:val="000000"/>
          <w:sz w:val="19"/>
          <w:szCs w:val="19"/>
          <w:highlight w:val="white"/>
          <w:lang w:val="en-US"/>
        </w:rPr>
        <w:t>)[0].</w:t>
      </w:r>
      <w:proofErr w:type="spellStart"/>
      <w:r w:rsidRPr="00F82E75">
        <w:rPr>
          <w:rFonts w:ascii="Consolas" w:hAnsi="Consolas" w:cs="Consolas"/>
          <w:color w:val="000000"/>
          <w:sz w:val="19"/>
          <w:szCs w:val="19"/>
          <w:highlight w:val="white"/>
          <w:lang w:val="en-US"/>
        </w:rPr>
        <w:t>selectedIndex</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.model.set</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'gender'</w:t>
      </w:r>
      <w:r w:rsidRPr="00F82E75">
        <w:rPr>
          <w:rFonts w:ascii="Consolas" w:hAnsi="Consolas" w:cs="Consolas"/>
          <w:color w:val="000000"/>
          <w:sz w:val="19"/>
          <w:szCs w:val="19"/>
          <w:highlight w:val="white"/>
          <w:lang w:val="en-US"/>
        </w:rPr>
        <w:t>: Genders[index]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.render</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updateName</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00"/>
          <w:sz w:val="19"/>
          <w:szCs w:val="19"/>
          <w:highlight w:val="white"/>
          <w:lang w:val="en-US"/>
        </w:rPr>
        <w:t>e.currentTarget</w:t>
      </w:r>
      <w:proofErr w:type="spellEnd"/>
      <w:r w:rsidRPr="00F82E75">
        <w:rPr>
          <w:rFonts w:ascii="Consolas" w:hAnsi="Consolas" w:cs="Consolas"/>
          <w:color w:val="000000"/>
          <w:sz w:val="19"/>
          <w:szCs w:val="19"/>
          <w:highlight w:val="white"/>
          <w:lang w:val="en-US"/>
        </w:rPr>
        <w:t>).</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.model.set</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'name'</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.render</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updateAge</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 xml:space="preserve"> = $(</w:t>
      </w:r>
      <w:proofErr w:type="spellStart"/>
      <w:r w:rsidRPr="00F82E75">
        <w:rPr>
          <w:rFonts w:ascii="Consolas" w:hAnsi="Consolas" w:cs="Consolas"/>
          <w:color w:val="000000"/>
          <w:sz w:val="19"/>
          <w:szCs w:val="19"/>
          <w:highlight w:val="white"/>
          <w:lang w:val="en-US"/>
        </w:rPr>
        <w:t>e.currentTarget</w:t>
      </w:r>
      <w:proofErr w:type="spellEnd"/>
      <w:r w:rsidRPr="00F82E75">
        <w:rPr>
          <w:rFonts w:ascii="Consolas" w:hAnsi="Consolas" w:cs="Consolas"/>
          <w:color w:val="000000"/>
          <w:sz w:val="19"/>
          <w:szCs w:val="19"/>
          <w:highlight w:val="white"/>
          <w:lang w:val="en-US"/>
        </w:rPr>
        <w:t>).</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.model.set</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'age'</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val</w:t>
      </w:r>
      <w:proofErr w:type="spellEnd"/>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.render</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gramStart"/>
      <w:r w:rsidRPr="00F82E75">
        <w:rPr>
          <w:rFonts w:ascii="Consolas" w:hAnsi="Consolas" w:cs="Consolas"/>
          <w:color w:val="000000"/>
          <w:sz w:val="19"/>
          <w:szCs w:val="19"/>
          <w:highlight w:val="white"/>
          <w:lang w:val="en-US"/>
        </w:rPr>
        <w:t>remove</w:t>
      </w:r>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.model.destroy</w:t>
      </w:r>
      <w:proofErr w:type="spellEnd"/>
      <w:r w:rsidRPr="00F82E75">
        <w:rPr>
          <w:rFonts w:ascii="Consolas" w:hAnsi="Consolas" w:cs="Consolas"/>
          <w:color w:val="000000"/>
          <w:sz w:val="19"/>
          <w:szCs w:val="19"/>
          <w:highlight w:val="white"/>
          <w:lang w:val="en-US"/>
        </w:rPr>
        <w:t>(</w:t>
      </w:r>
      <w:proofErr w:type="gramEnd"/>
      <w:r w:rsidRPr="00F82E75">
        <w:rPr>
          <w:rFonts w:ascii="Consolas" w:hAnsi="Consolas" w:cs="Consolas"/>
          <w:color w:val="000000"/>
          <w:sz w:val="19"/>
          <w:szCs w:val="19"/>
          <w:highlight w:val="white"/>
          <w:lang w:val="en-US"/>
        </w:rPr>
        <w: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3270E1">
        <w:rPr>
          <w:rFonts w:ascii="Consolas" w:hAnsi="Consolas" w:cs="Consolas"/>
          <w:color w:val="000000"/>
          <w:sz w:val="19"/>
          <w:szCs w:val="19"/>
          <w:highlight w:val="white"/>
          <w:lang w:val="en-US"/>
        </w:rPr>
        <w:t>}</w:t>
      </w:r>
      <w:r w:rsidR="00205EBC">
        <w:rPr>
          <w:rFonts w:ascii="Consolas" w:hAnsi="Consolas" w:cs="Consolas"/>
          <w:color w:val="000000"/>
          <w:sz w:val="19"/>
          <w:szCs w:val="19"/>
          <w:highlight w:val="white"/>
          <w:lang w:val="en-US"/>
        </w:rPr>
        <w:t>,</w:t>
      </w:r>
    </w:p>
    <w:p w:rsidR="00205EBC" w:rsidRPr="00F82E75" w:rsidRDefault="00205EBC" w:rsidP="00205EBC">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proofErr w:type="gramStart"/>
      <w:r w:rsidRPr="00F82E75">
        <w:rPr>
          <w:rFonts w:ascii="Consolas" w:hAnsi="Consolas" w:cs="Consolas"/>
          <w:color w:val="000000"/>
          <w:sz w:val="19"/>
          <w:szCs w:val="19"/>
          <w:highlight w:val="white"/>
          <w:lang w:val="en-US"/>
        </w:rPr>
        <w:t>unrender</w:t>
      </w:r>
      <w:proofErr w:type="spellEnd"/>
      <w:proofErr w:type="gramEnd"/>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205EBC" w:rsidRPr="00F82E75" w:rsidRDefault="00205EBC" w:rsidP="00205EBC">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w:t>
      </w:r>
      <w:proofErr w:type="spellEnd"/>
      <w:r w:rsidRPr="00F82E75">
        <w:rPr>
          <w:rFonts w:ascii="Consolas" w:hAnsi="Consolas" w:cs="Consolas"/>
          <w:color w:val="000000"/>
          <w:sz w:val="19"/>
          <w:szCs w:val="19"/>
          <w:highlight w:val="white"/>
          <w:lang w:val="en-US"/>
        </w:rPr>
        <w:t>).</w:t>
      </w:r>
      <w:proofErr w:type="gramStart"/>
      <w:r w:rsidRPr="00F82E75">
        <w:rPr>
          <w:rFonts w:ascii="Consolas" w:hAnsi="Consolas" w:cs="Consolas"/>
          <w:color w:val="000000"/>
          <w:sz w:val="19"/>
          <w:szCs w:val="19"/>
          <w:highlight w:val="white"/>
          <w:lang w:val="en-US"/>
        </w:rPr>
        <w:t>remove(</w:t>
      </w:r>
      <w:proofErr w:type="gramEnd"/>
      <w:r w:rsidRPr="00F82E75">
        <w:rPr>
          <w:rFonts w:ascii="Consolas" w:hAnsi="Consolas" w:cs="Consolas"/>
          <w:color w:val="000000"/>
          <w:sz w:val="19"/>
          <w:szCs w:val="19"/>
          <w:highlight w:val="white"/>
          <w:lang w:val="en-US"/>
        </w:rPr>
        <w:t>);</w:t>
      </w:r>
    </w:p>
    <w:p w:rsidR="00205EBC" w:rsidRPr="002B1F93" w:rsidRDefault="001F3341" w:rsidP="00F8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2B1F93">
        <w:rPr>
          <w:rFonts w:ascii="Consolas" w:hAnsi="Consolas" w:cs="Consolas"/>
          <w:color w:val="000000"/>
          <w:sz w:val="19"/>
          <w:szCs w:val="19"/>
          <w:highlight w:val="white"/>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w:t>
      </w:r>
    </w:p>
    <w:p w:rsidR="00C07919" w:rsidRPr="002B1F93" w:rsidRDefault="00C07919" w:rsidP="00F82E75">
      <w:pPr>
        <w:autoSpaceDE w:val="0"/>
        <w:autoSpaceDN w:val="0"/>
        <w:adjustRightInd w:val="0"/>
        <w:spacing w:after="0" w:line="240" w:lineRule="auto"/>
        <w:rPr>
          <w:rFonts w:ascii="Consolas" w:hAnsi="Consolas" w:cs="Consolas"/>
          <w:color w:val="000000"/>
          <w:sz w:val="19"/>
          <w:szCs w:val="19"/>
          <w:highlight w:val="white"/>
        </w:rPr>
      </w:pPr>
    </w:p>
    <w:p w:rsidR="00C07919" w:rsidRDefault="00C07919" w:rsidP="00C07919">
      <w:pPr>
        <w:rPr>
          <w:highlight w:val="white"/>
        </w:rPr>
      </w:pPr>
      <w:r w:rsidRPr="00C07919">
        <w:rPr>
          <w:highlight w:val="white"/>
        </w:rPr>
        <w:t xml:space="preserve">Lors d’un </w:t>
      </w:r>
      <w:r w:rsidR="002B1F93" w:rsidRPr="00C07919">
        <w:rPr>
          <w:highlight w:val="white"/>
        </w:rPr>
        <w:t>évènement</w:t>
      </w:r>
      <w:r w:rsidRPr="00C07919">
        <w:rPr>
          <w:highlight w:val="white"/>
        </w:rPr>
        <w:t xml:space="preserve"> on récupère la nouvelle valeur</w:t>
      </w:r>
      <w:r>
        <w:rPr>
          <w:highlight w:val="white"/>
        </w:rPr>
        <w:t>, on change la valeur correspondante dans le modèle, puis on appelle la fonction de rendu.</w:t>
      </w:r>
    </w:p>
    <w:p w:rsidR="00C07919" w:rsidRPr="00C07919" w:rsidRDefault="00C07919" w:rsidP="00C334A3">
      <w:pPr>
        <w:rPr>
          <w:rFonts w:ascii="Consolas" w:hAnsi="Consolas" w:cs="Consolas"/>
          <w:color w:val="000000"/>
          <w:sz w:val="19"/>
          <w:szCs w:val="19"/>
          <w:highlight w:val="white"/>
        </w:rPr>
      </w:pPr>
      <w:r>
        <w:rPr>
          <w:highlight w:val="white"/>
        </w:rPr>
        <w:t xml:space="preserve">La fonction </w:t>
      </w:r>
      <w:proofErr w:type="spellStart"/>
      <w:r w:rsidRPr="00C07919">
        <w:rPr>
          <w:b/>
          <w:highlight w:val="white"/>
        </w:rPr>
        <w:t>unrender</w:t>
      </w:r>
      <w:proofErr w:type="spellEnd"/>
      <w:r>
        <w:rPr>
          <w:b/>
          <w:highlight w:val="white"/>
        </w:rPr>
        <w:t xml:space="preserve"> </w:t>
      </w:r>
      <w:r>
        <w:rPr>
          <w:highlight w:val="white"/>
        </w:rPr>
        <w:t xml:space="preserve">est automatiquement </w:t>
      </w:r>
      <w:r w:rsidR="002B1F93">
        <w:rPr>
          <w:highlight w:val="white"/>
        </w:rPr>
        <w:t>appelée</w:t>
      </w:r>
      <w:r>
        <w:rPr>
          <w:highlight w:val="white"/>
        </w:rPr>
        <w:t xml:space="preserve"> lors de la suppression du modèle. On l’a li</w:t>
      </w:r>
      <w:ins w:id="202" w:author="FELTZ, JEAN-LUC" w:date="2014-12-08T14:30:00Z">
        <w:r w:rsidR="00557494">
          <w:rPr>
            <w:highlight w:val="white"/>
          </w:rPr>
          <w:t>ée</w:t>
        </w:r>
      </w:ins>
      <w:del w:id="203" w:author="FELTZ, JEAN-LUC" w:date="2014-12-08T14:30:00Z">
        <w:r w:rsidDel="00557494">
          <w:rPr>
            <w:highlight w:val="white"/>
          </w:rPr>
          <w:delText>er</w:delText>
        </w:r>
      </w:del>
      <w:r>
        <w:rPr>
          <w:highlight w:val="white"/>
        </w:rPr>
        <w:t xml:space="preserve"> dans la méthode </w:t>
      </w:r>
      <w:proofErr w:type="spellStart"/>
      <w:r w:rsidR="00C334A3" w:rsidRPr="00C334A3">
        <w:rPr>
          <w:b/>
          <w:highlight w:val="white"/>
        </w:rPr>
        <w:t>initialize</w:t>
      </w:r>
      <w:proofErr w:type="spellEnd"/>
      <w:r w:rsidR="00C334A3">
        <w:rPr>
          <w:highlight w:val="white"/>
        </w:rPr>
        <w:t xml:space="preserve"> </w:t>
      </w:r>
      <w:r w:rsidR="00C334A3" w:rsidRPr="00C334A3">
        <w:rPr>
          <w:highlight w:val="white"/>
        </w:rPr>
        <w:t>précédente</w:t>
      </w:r>
      <w:r w:rsidR="00C334A3">
        <w:rPr>
          <w:highlight w:val="white"/>
        </w:rPr>
        <w:t>.</w:t>
      </w:r>
    </w:p>
    <w:p w:rsidR="00C07919" w:rsidRPr="00C07919" w:rsidRDefault="00C07919" w:rsidP="00C07919">
      <w:pPr>
        <w:rPr>
          <w:highlight w:val="white"/>
        </w:rPr>
      </w:pPr>
      <w:r w:rsidRPr="00C07919">
        <w:rPr>
          <w:highlight w:val="white"/>
        </w:rPr>
        <w:t xml:space="preserve">Finalement il ne reste plus qu’à créer </w:t>
      </w:r>
      <w:r>
        <w:rPr>
          <w:highlight w:val="white"/>
        </w:rPr>
        <w:t>notre vue principale afin que le rendu soit fait :</w:t>
      </w:r>
    </w:p>
    <w:p w:rsidR="00C07919" w:rsidRPr="00C07919" w:rsidRDefault="00C07919" w:rsidP="00F82E75">
      <w:pPr>
        <w:autoSpaceDE w:val="0"/>
        <w:autoSpaceDN w:val="0"/>
        <w:adjustRightInd w:val="0"/>
        <w:spacing w:after="0" w:line="240" w:lineRule="auto"/>
        <w:rPr>
          <w:rFonts w:ascii="Consolas" w:hAnsi="Consolas" w:cs="Consolas"/>
          <w:color w:val="000000"/>
          <w:sz w:val="19"/>
          <w:szCs w:val="19"/>
          <w:highlight w:val="white"/>
        </w:rPr>
      </w:pPr>
    </w:p>
    <w:p w:rsidR="00F82E75" w:rsidRDefault="00F82E75" w:rsidP="00F82E75">
      <w:pPr>
        <w:autoSpaceDE w:val="0"/>
        <w:autoSpaceDN w:val="0"/>
        <w:adjustRightInd w:val="0"/>
        <w:spacing w:after="0" w:line="240" w:lineRule="auto"/>
        <w:rPr>
          <w:lang w:val="en-US"/>
        </w:rPr>
      </w:pPr>
      <w:proofErr w:type="spellStart"/>
      <w:proofErr w:type="gramStart"/>
      <w:r w:rsidRPr="00F82E75">
        <w:rPr>
          <w:rFonts w:ascii="Consolas" w:hAnsi="Consolas" w:cs="Consolas"/>
          <w:color w:val="0000FF"/>
          <w:sz w:val="19"/>
          <w:szCs w:val="19"/>
          <w:highlight w:val="white"/>
          <w:lang w:val="en-US"/>
        </w:rPr>
        <w:t>var</w:t>
      </w:r>
      <w:proofErr w:type="spellEnd"/>
      <w:proofErr w:type="gramEnd"/>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listView</w:t>
      </w:r>
      <w:proofErr w:type="spellEnd"/>
      <w:r w:rsidRPr="00F82E75">
        <w:rPr>
          <w:rFonts w:ascii="Consolas" w:hAnsi="Consolas" w:cs="Consolas"/>
          <w:color w:val="000000"/>
          <w:sz w:val="19"/>
          <w:szCs w:val="19"/>
          <w:highlight w:val="white"/>
          <w:lang w:val="en-US"/>
        </w:rPr>
        <w:t xml:space="preserve"> = </w:t>
      </w:r>
      <w:r w:rsidRPr="00F82E75">
        <w:rPr>
          <w:rFonts w:ascii="Consolas" w:hAnsi="Consolas" w:cs="Consolas"/>
          <w:color w:val="0000FF"/>
          <w:sz w:val="19"/>
          <w:szCs w:val="19"/>
          <w:highlight w:val="white"/>
          <w:lang w:val="en-US"/>
        </w:rPr>
        <w:t>new</w:t>
      </w:r>
      <w:r w:rsidRPr="00F82E75">
        <w:rPr>
          <w:rFonts w:ascii="Consolas" w:hAnsi="Consolas" w:cs="Consolas"/>
          <w:color w:val="000000"/>
          <w:sz w:val="19"/>
          <w:szCs w:val="19"/>
          <w:highlight w:val="white"/>
          <w:lang w:val="en-US"/>
        </w:rPr>
        <w:t xml:space="preserve"> </w:t>
      </w:r>
      <w:proofErr w:type="spellStart"/>
      <w:r w:rsidRPr="00F82E75">
        <w:rPr>
          <w:rFonts w:ascii="Consolas" w:hAnsi="Consolas" w:cs="Consolas"/>
          <w:color w:val="000000"/>
          <w:sz w:val="19"/>
          <w:szCs w:val="19"/>
          <w:highlight w:val="white"/>
          <w:lang w:val="en-US"/>
        </w:rPr>
        <w:t>ListView</w:t>
      </w:r>
      <w:proofErr w:type="spellEnd"/>
      <w:r w:rsidRPr="00F82E75">
        <w:rPr>
          <w:rFonts w:ascii="Consolas" w:hAnsi="Consolas" w:cs="Consolas"/>
          <w:color w:val="000000"/>
          <w:sz w:val="19"/>
          <w:szCs w:val="19"/>
          <w:highlight w:val="white"/>
          <w:lang w:val="en-US"/>
        </w:rPr>
        <w:t>();</w:t>
      </w:r>
    </w:p>
    <w:p w:rsidR="00F82E75" w:rsidRDefault="00F82E75" w:rsidP="00F82E75">
      <w:pPr>
        <w:autoSpaceDE w:val="0"/>
        <w:autoSpaceDN w:val="0"/>
        <w:adjustRightInd w:val="0"/>
        <w:spacing w:after="0" w:line="240" w:lineRule="auto"/>
        <w:rPr>
          <w:lang w:val="en-US"/>
        </w:rPr>
      </w:pPr>
    </w:p>
    <w:p w:rsidR="00F82E75" w:rsidRDefault="00F82E75" w:rsidP="00F82E75">
      <w:pPr>
        <w:autoSpaceDE w:val="0"/>
        <w:autoSpaceDN w:val="0"/>
        <w:adjustRightInd w:val="0"/>
        <w:spacing w:after="0" w:line="240" w:lineRule="auto"/>
        <w:rPr>
          <w:lang w:val="en-US"/>
        </w:rPr>
      </w:pPr>
    </w:p>
    <w:p w:rsidR="00F82E75" w:rsidRPr="00F82E75" w:rsidRDefault="00F82E75" w:rsidP="00F82E75">
      <w:pPr>
        <w:autoSpaceDE w:val="0"/>
        <w:autoSpaceDN w:val="0"/>
        <w:adjustRightInd w:val="0"/>
        <w:spacing w:after="0" w:line="240" w:lineRule="auto"/>
        <w:rPr>
          <w:lang w:val="en-US"/>
        </w:rPr>
      </w:pPr>
      <w:proofErr w:type="gramStart"/>
      <w:r>
        <w:rPr>
          <w:lang w:val="en-US"/>
        </w:rPr>
        <w:t>Voila !</w:t>
      </w:r>
      <w:proofErr w:type="gramEnd"/>
    </w:p>
    <w:p w:rsidR="00C60024" w:rsidRPr="00F82E75" w:rsidRDefault="00C60024">
      <w:pPr>
        <w:rPr>
          <w:rFonts w:asciiTheme="majorHAnsi" w:eastAsiaTheme="majorEastAsia" w:hAnsiTheme="majorHAnsi" w:cstheme="majorBidi"/>
          <w:color w:val="2E74B5" w:themeColor="accent1" w:themeShade="BF"/>
          <w:sz w:val="26"/>
          <w:szCs w:val="26"/>
          <w:lang w:val="en-US"/>
        </w:rPr>
      </w:pPr>
    </w:p>
    <w:p w:rsidR="00F82E75" w:rsidRDefault="00F82E75">
      <w:pPr>
        <w:rPr>
          <w:rFonts w:asciiTheme="majorHAnsi" w:eastAsiaTheme="majorEastAsia" w:hAnsiTheme="majorHAnsi" w:cstheme="majorBidi"/>
          <w:color w:val="2E74B5" w:themeColor="accent1" w:themeShade="BF"/>
          <w:sz w:val="26"/>
          <w:szCs w:val="26"/>
          <w:lang w:val="en-US"/>
        </w:rPr>
      </w:pPr>
      <w:r>
        <w:rPr>
          <w:lang w:val="en-US"/>
        </w:rPr>
        <w:br w:type="page"/>
      </w:r>
    </w:p>
    <w:p w:rsidR="00B514DB" w:rsidRPr="00B14E49" w:rsidRDefault="00B514DB" w:rsidP="00B514DB">
      <w:pPr>
        <w:pStyle w:val="Heading2"/>
      </w:pPr>
      <w:r w:rsidRPr="00B14E49">
        <w:lastRenderedPageBreak/>
        <w:t>Particularités</w:t>
      </w:r>
    </w:p>
    <w:p w:rsidR="00B514DB" w:rsidRPr="00B14E49" w:rsidRDefault="00B514DB" w:rsidP="00B514DB"/>
    <w:p w:rsidR="00B168FF" w:rsidRPr="00803474" w:rsidRDefault="00B514DB" w:rsidP="00B168FF">
      <w:r w:rsidRPr="00803474">
        <w:t xml:space="preserve">Les routes </w:t>
      </w:r>
      <w:proofErr w:type="spellStart"/>
      <w:r w:rsidRPr="00803474">
        <w:t>AngularJS</w:t>
      </w:r>
      <w:proofErr w:type="spellEnd"/>
      <w:r w:rsidRPr="00803474">
        <w:t xml:space="preserve"> &amp; </w:t>
      </w:r>
      <w:proofErr w:type="spellStart"/>
      <w:r w:rsidRPr="00803474">
        <w:t>Backbone</w:t>
      </w:r>
      <w:proofErr w:type="spellEnd"/>
      <w:r w:rsidRPr="00803474">
        <w:t xml:space="preserve"> &amp; </w:t>
      </w:r>
      <w:proofErr w:type="spellStart"/>
      <w:r w:rsidRPr="00803474">
        <w:t>amber</w:t>
      </w:r>
      <w:proofErr w:type="spellEnd"/>
      <w:r w:rsidRPr="00803474">
        <w:t xml:space="preserve"> (Knockout plugin externe).</w:t>
      </w:r>
    </w:p>
    <w:p w:rsidR="00B514DB" w:rsidRPr="00803474" w:rsidRDefault="00B514DB" w:rsidP="00B168FF">
      <w:proofErr w:type="spellStart"/>
      <w:r w:rsidRPr="00803474">
        <w:t>Backbone</w:t>
      </w:r>
      <w:proofErr w:type="spellEnd"/>
      <w:r w:rsidRPr="00803474">
        <w:t> </w:t>
      </w:r>
      <w:proofErr w:type="spellStart"/>
      <w:r w:rsidRPr="00803474">
        <w:t>everything</w:t>
      </w:r>
      <w:proofErr w:type="spellEnd"/>
      <w:r w:rsidRPr="00803474">
        <w:t xml:space="preserve"> </w:t>
      </w:r>
      <w:proofErr w:type="spellStart"/>
      <w:r w:rsidRPr="00803474">
        <w:t>is</w:t>
      </w:r>
      <w:proofErr w:type="spellEnd"/>
      <w:r w:rsidRPr="00803474">
        <w:t xml:space="preserve"> JS mais plus de code?</w:t>
      </w:r>
    </w:p>
    <w:p w:rsidR="00B514DB" w:rsidRPr="00803474" w:rsidRDefault="00B514DB" w:rsidP="00B168FF"/>
    <w:p w:rsidR="00960069" w:rsidRDefault="00960069" w:rsidP="00960069">
      <w:pPr>
        <w:pStyle w:val="Heading2"/>
      </w:pPr>
      <w:r>
        <w:t>Les chiffres</w:t>
      </w:r>
    </w:p>
    <w:tbl>
      <w:tblPr>
        <w:tblStyle w:val="TableGrid"/>
        <w:tblpPr w:leftFromText="141" w:rightFromText="141" w:vertAnchor="text" w:horzAnchor="margin" w:tblpXSpec="center" w:tblpY="111"/>
        <w:tblW w:w="10774" w:type="dxa"/>
        <w:tblLook w:val="04A0" w:firstRow="1" w:lastRow="0" w:firstColumn="1" w:lastColumn="0" w:noHBand="0" w:noVBand="1"/>
      </w:tblPr>
      <w:tblGrid>
        <w:gridCol w:w="2269"/>
        <w:gridCol w:w="1898"/>
        <w:gridCol w:w="2045"/>
        <w:gridCol w:w="2046"/>
        <w:gridCol w:w="2516"/>
      </w:tblGrid>
      <w:tr w:rsidR="00C07919" w:rsidTr="00C07919">
        <w:trPr>
          <w:trHeight w:val="248"/>
        </w:trPr>
        <w:tc>
          <w:tcPr>
            <w:tcW w:w="2269" w:type="dxa"/>
            <w:shd w:val="clear" w:color="auto" w:fill="D9D9D9" w:themeFill="background1" w:themeFillShade="D9"/>
          </w:tcPr>
          <w:p w:rsidR="00C07919" w:rsidRPr="00960069" w:rsidRDefault="00C07919" w:rsidP="00C07919"/>
        </w:tc>
        <w:tc>
          <w:tcPr>
            <w:tcW w:w="1898" w:type="dxa"/>
            <w:shd w:val="clear" w:color="auto" w:fill="D9D9D9" w:themeFill="background1" w:themeFillShade="D9"/>
          </w:tcPr>
          <w:p w:rsidR="00C07919" w:rsidRDefault="00C07919" w:rsidP="00C07919">
            <w:pPr>
              <w:rPr>
                <w:lang w:val="en-US"/>
              </w:rPr>
            </w:pPr>
            <w:proofErr w:type="spellStart"/>
            <w:r>
              <w:rPr>
                <w:lang w:val="en-US"/>
              </w:rPr>
              <w:t>AngularJS</w:t>
            </w:r>
            <w:proofErr w:type="spellEnd"/>
          </w:p>
        </w:tc>
        <w:tc>
          <w:tcPr>
            <w:tcW w:w="2045" w:type="dxa"/>
            <w:shd w:val="clear" w:color="auto" w:fill="D9D9D9" w:themeFill="background1" w:themeFillShade="D9"/>
          </w:tcPr>
          <w:p w:rsidR="00C07919" w:rsidRDefault="00C07919" w:rsidP="00C07919">
            <w:pPr>
              <w:rPr>
                <w:lang w:val="en-US"/>
              </w:rPr>
            </w:pPr>
            <w:r>
              <w:rPr>
                <w:lang w:val="en-US"/>
              </w:rPr>
              <w:t>Knockout</w:t>
            </w:r>
          </w:p>
        </w:tc>
        <w:tc>
          <w:tcPr>
            <w:tcW w:w="2046" w:type="dxa"/>
            <w:shd w:val="clear" w:color="auto" w:fill="D9D9D9" w:themeFill="background1" w:themeFillShade="D9"/>
          </w:tcPr>
          <w:p w:rsidR="00C07919" w:rsidRDefault="00C07919" w:rsidP="00C07919">
            <w:pPr>
              <w:rPr>
                <w:lang w:val="en-US"/>
              </w:rPr>
            </w:pPr>
            <w:r>
              <w:rPr>
                <w:lang w:val="en-US"/>
              </w:rPr>
              <w:t>Ember</w:t>
            </w:r>
          </w:p>
        </w:tc>
        <w:tc>
          <w:tcPr>
            <w:tcW w:w="2516" w:type="dxa"/>
            <w:shd w:val="clear" w:color="auto" w:fill="D9D9D9" w:themeFill="background1" w:themeFillShade="D9"/>
          </w:tcPr>
          <w:p w:rsidR="00C07919" w:rsidRDefault="00C07919" w:rsidP="00C07919">
            <w:pPr>
              <w:rPr>
                <w:lang w:val="en-US"/>
              </w:rPr>
            </w:pPr>
            <w:r>
              <w:rPr>
                <w:lang w:val="en-US"/>
              </w:rPr>
              <w:t>Backbone</w:t>
            </w:r>
          </w:p>
        </w:tc>
      </w:tr>
      <w:tr w:rsidR="00C07919" w:rsidTr="00C07919">
        <w:trPr>
          <w:trHeight w:val="248"/>
        </w:trPr>
        <w:tc>
          <w:tcPr>
            <w:tcW w:w="2269" w:type="dxa"/>
            <w:shd w:val="clear" w:color="auto" w:fill="D9D9D9" w:themeFill="background1" w:themeFillShade="D9"/>
          </w:tcPr>
          <w:p w:rsidR="00C07919" w:rsidRPr="00960069" w:rsidRDefault="00C07919" w:rsidP="00C07919">
            <w:r>
              <w:t>Lignes de code</w:t>
            </w:r>
          </w:p>
        </w:tc>
        <w:tc>
          <w:tcPr>
            <w:tcW w:w="1898" w:type="dxa"/>
            <w:shd w:val="clear" w:color="auto" w:fill="auto"/>
          </w:tcPr>
          <w:p w:rsidR="00C07919" w:rsidRDefault="00C07919" w:rsidP="00C07919">
            <w:pPr>
              <w:rPr>
                <w:lang w:val="en-US"/>
              </w:rPr>
            </w:pPr>
            <w:r>
              <w:rPr>
                <w:lang w:val="en-US"/>
              </w:rPr>
              <w:t>170 000</w:t>
            </w:r>
          </w:p>
        </w:tc>
        <w:tc>
          <w:tcPr>
            <w:tcW w:w="2045" w:type="dxa"/>
            <w:shd w:val="clear" w:color="auto" w:fill="auto"/>
          </w:tcPr>
          <w:p w:rsidR="00C07919" w:rsidRDefault="00C07919" w:rsidP="00C07919">
            <w:pPr>
              <w:rPr>
                <w:lang w:val="en-US"/>
              </w:rPr>
            </w:pPr>
            <w:r>
              <w:rPr>
                <w:lang w:val="en-US"/>
              </w:rPr>
              <w:t>10 000</w:t>
            </w:r>
          </w:p>
        </w:tc>
        <w:tc>
          <w:tcPr>
            <w:tcW w:w="2046" w:type="dxa"/>
            <w:shd w:val="clear" w:color="auto" w:fill="auto"/>
          </w:tcPr>
          <w:p w:rsidR="00C07919" w:rsidRDefault="00C07919" w:rsidP="00C07919">
            <w:pPr>
              <w:rPr>
                <w:lang w:val="en-US"/>
              </w:rPr>
            </w:pPr>
            <w:r>
              <w:rPr>
                <w:lang w:val="en-US"/>
              </w:rPr>
              <w:t>50 000</w:t>
            </w:r>
          </w:p>
        </w:tc>
        <w:tc>
          <w:tcPr>
            <w:tcW w:w="2516" w:type="dxa"/>
            <w:shd w:val="clear" w:color="auto" w:fill="auto"/>
          </w:tcPr>
          <w:p w:rsidR="00C07919" w:rsidRDefault="00C07919" w:rsidP="00C07919">
            <w:pPr>
              <w:rPr>
                <w:lang w:val="en-US"/>
              </w:rPr>
            </w:pPr>
            <w:r>
              <w:rPr>
                <w:lang w:val="en-US"/>
              </w:rPr>
              <w:t>10 000</w:t>
            </w:r>
          </w:p>
        </w:tc>
      </w:tr>
      <w:tr w:rsidR="00C07919" w:rsidRPr="007E7CDE" w:rsidTr="00C07919">
        <w:trPr>
          <w:trHeight w:val="737"/>
        </w:trPr>
        <w:tc>
          <w:tcPr>
            <w:tcW w:w="2269" w:type="dxa"/>
            <w:shd w:val="clear" w:color="auto" w:fill="D9D9D9" w:themeFill="background1" w:themeFillShade="D9"/>
          </w:tcPr>
          <w:p w:rsidR="00C07919" w:rsidRDefault="00C07919" w:rsidP="00C07919">
            <w:pPr>
              <w:rPr>
                <w:lang w:val="en-US"/>
              </w:rPr>
            </w:pPr>
            <w:proofErr w:type="spellStart"/>
            <w:r>
              <w:rPr>
                <w:lang w:val="en-US"/>
              </w:rPr>
              <w:t>Poids</w:t>
            </w:r>
            <w:proofErr w:type="spellEnd"/>
            <w:r>
              <w:rPr>
                <w:lang w:val="en-US"/>
              </w:rPr>
              <w:t xml:space="preserve"> avec </w:t>
            </w:r>
            <w:proofErr w:type="spellStart"/>
            <w:r>
              <w:rPr>
                <w:lang w:val="en-US"/>
              </w:rPr>
              <w:t>dépendances</w:t>
            </w:r>
            <w:proofErr w:type="spellEnd"/>
            <w:r>
              <w:rPr>
                <w:lang w:val="en-US"/>
              </w:rPr>
              <w:t xml:space="preserve"> (</w:t>
            </w:r>
            <w:proofErr w:type="spellStart"/>
            <w:r>
              <w:rPr>
                <w:lang w:val="en-US"/>
              </w:rPr>
              <w:t>gziped</w:t>
            </w:r>
            <w:proofErr w:type="spellEnd"/>
            <w:r>
              <w:rPr>
                <w:lang w:val="en-US"/>
              </w:rPr>
              <w:t>)</w:t>
            </w:r>
          </w:p>
        </w:tc>
        <w:tc>
          <w:tcPr>
            <w:tcW w:w="1898" w:type="dxa"/>
            <w:shd w:val="clear" w:color="auto" w:fill="auto"/>
          </w:tcPr>
          <w:p w:rsidR="00C07919" w:rsidRDefault="00C07919" w:rsidP="00C07919">
            <w:pPr>
              <w:rPr>
                <w:lang w:val="en-US"/>
              </w:rPr>
            </w:pPr>
            <w:r>
              <w:rPr>
                <w:lang w:val="en-US"/>
              </w:rPr>
              <w:t>56.9KB</w:t>
            </w:r>
          </w:p>
        </w:tc>
        <w:tc>
          <w:tcPr>
            <w:tcW w:w="2045" w:type="dxa"/>
            <w:shd w:val="clear" w:color="auto" w:fill="auto"/>
          </w:tcPr>
          <w:p w:rsidR="00C07919" w:rsidRDefault="00C07919" w:rsidP="00C07919">
            <w:pPr>
              <w:rPr>
                <w:lang w:val="en-US"/>
              </w:rPr>
            </w:pPr>
            <w:r>
              <w:rPr>
                <w:lang w:val="en-US"/>
              </w:rPr>
              <w:t>19.8KB</w:t>
            </w:r>
          </w:p>
        </w:tc>
        <w:tc>
          <w:tcPr>
            <w:tcW w:w="2046" w:type="dxa"/>
            <w:shd w:val="clear" w:color="auto" w:fill="auto"/>
          </w:tcPr>
          <w:p w:rsidR="00C07919" w:rsidRPr="007E7CDE" w:rsidRDefault="00C07919" w:rsidP="00C07919">
            <w:r w:rsidRPr="007E7CDE">
              <w:t>129 + 37.1* + 28.</w:t>
            </w:r>
            <w:r>
              <w:t>7</w:t>
            </w:r>
            <w:r w:rsidRPr="007E7CDE">
              <w:t>*</w:t>
            </w:r>
            <w:r>
              <w:t>*</w:t>
            </w:r>
            <w:r w:rsidRPr="007E7CDE">
              <w:t xml:space="preserve"> + </w:t>
            </w:r>
            <w:r>
              <w:t>28.6*** = 223.4KB</w:t>
            </w:r>
          </w:p>
        </w:tc>
        <w:tc>
          <w:tcPr>
            <w:tcW w:w="2516" w:type="dxa"/>
            <w:shd w:val="clear" w:color="auto" w:fill="auto"/>
          </w:tcPr>
          <w:p w:rsidR="00C07919" w:rsidRPr="007E7CDE" w:rsidRDefault="00C07919" w:rsidP="00C07919">
            <w:r>
              <w:t>6.8 + 37.1* + 5.5**** = 49.4KB</w:t>
            </w:r>
          </w:p>
        </w:tc>
      </w:tr>
      <w:tr w:rsidR="00C07919" w:rsidRPr="007E7CDE" w:rsidTr="00C07919">
        <w:trPr>
          <w:trHeight w:val="535"/>
        </w:trPr>
        <w:tc>
          <w:tcPr>
            <w:tcW w:w="2269" w:type="dxa"/>
            <w:shd w:val="clear" w:color="auto" w:fill="D9D9D9" w:themeFill="background1" w:themeFillShade="D9"/>
          </w:tcPr>
          <w:p w:rsidR="00C07919" w:rsidRPr="007E7CDE" w:rsidRDefault="00C07919" w:rsidP="00C07919">
            <w:r>
              <w:t>Rapidité exécution</w:t>
            </w:r>
          </w:p>
        </w:tc>
        <w:tc>
          <w:tcPr>
            <w:tcW w:w="1898" w:type="dxa"/>
          </w:tcPr>
          <w:p w:rsidR="00C07919" w:rsidRPr="007E7CDE" w:rsidRDefault="00C07919" w:rsidP="00C07919">
            <w:r>
              <w:t>60ms</w:t>
            </w:r>
          </w:p>
        </w:tc>
        <w:tc>
          <w:tcPr>
            <w:tcW w:w="2045" w:type="dxa"/>
          </w:tcPr>
          <w:p w:rsidR="00C07919" w:rsidRPr="007E7CDE" w:rsidRDefault="00C07919" w:rsidP="00C07919">
            <w:r>
              <w:t>30ms</w:t>
            </w:r>
          </w:p>
        </w:tc>
        <w:tc>
          <w:tcPr>
            <w:tcW w:w="2046" w:type="dxa"/>
          </w:tcPr>
          <w:p w:rsidR="00C07919" w:rsidRPr="007E7CDE" w:rsidRDefault="00C07919" w:rsidP="00C07919">
            <w:r>
              <w:t>220ms</w:t>
            </w:r>
          </w:p>
        </w:tc>
        <w:tc>
          <w:tcPr>
            <w:tcW w:w="2516" w:type="dxa"/>
          </w:tcPr>
          <w:p w:rsidR="00C07919" w:rsidRPr="007E7CDE" w:rsidRDefault="00C07919" w:rsidP="00C07919">
            <w:r>
              <w:t>45ms</w:t>
            </w:r>
          </w:p>
        </w:tc>
      </w:tr>
      <w:tr w:rsidR="00C07919" w:rsidRPr="007E7CDE" w:rsidTr="00C07919">
        <w:trPr>
          <w:trHeight w:val="248"/>
        </w:trPr>
        <w:tc>
          <w:tcPr>
            <w:tcW w:w="2269" w:type="dxa"/>
            <w:shd w:val="clear" w:color="auto" w:fill="D9D9D9" w:themeFill="background1" w:themeFillShade="D9"/>
          </w:tcPr>
          <w:p w:rsidR="00C07919" w:rsidRPr="007E7CDE" w:rsidRDefault="00C07919" w:rsidP="00C07919">
            <w:r w:rsidRPr="007E7CDE">
              <w:t>Contributeurs</w:t>
            </w:r>
            <w:r>
              <w:t xml:space="preserve"> sur </w:t>
            </w:r>
            <w:proofErr w:type="spellStart"/>
            <w:r>
              <w:t>Github</w:t>
            </w:r>
            <w:proofErr w:type="spellEnd"/>
          </w:p>
        </w:tc>
        <w:tc>
          <w:tcPr>
            <w:tcW w:w="1898" w:type="dxa"/>
          </w:tcPr>
          <w:p w:rsidR="00C07919" w:rsidRPr="007E7CDE" w:rsidRDefault="00C07919" w:rsidP="00C07919">
            <w:r>
              <w:t>1078</w:t>
            </w:r>
          </w:p>
        </w:tc>
        <w:tc>
          <w:tcPr>
            <w:tcW w:w="2045" w:type="dxa"/>
          </w:tcPr>
          <w:p w:rsidR="00C07919" w:rsidRPr="007E7CDE" w:rsidRDefault="00C07919" w:rsidP="00C07919">
            <w:r>
              <w:t>45</w:t>
            </w:r>
          </w:p>
        </w:tc>
        <w:tc>
          <w:tcPr>
            <w:tcW w:w="2046" w:type="dxa"/>
          </w:tcPr>
          <w:p w:rsidR="00C07919" w:rsidRPr="007E7CDE" w:rsidRDefault="00C07919" w:rsidP="00C07919">
            <w:r>
              <w:t>452</w:t>
            </w:r>
          </w:p>
        </w:tc>
        <w:tc>
          <w:tcPr>
            <w:tcW w:w="2516" w:type="dxa"/>
          </w:tcPr>
          <w:p w:rsidR="00C07919" w:rsidRPr="007E7CDE" w:rsidRDefault="00C07919" w:rsidP="00C07919">
            <w:r>
              <w:t>242</w:t>
            </w:r>
          </w:p>
        </w:tc>
      </w:tr>
      <w:tr w:rsidR="00C07919" w:rsidRPr="007E7CDE" w:rsidTr="00C07919">
        <w:trPr>
          <w:trHeight w:val="248"/>
        </w:trPr>
        <w:tc>
          <w:tcPr>
            <w:tcW w:w="2269" w:type="dxa"/>
            <w:shd w:val="clear" w:color="auto" w:fill="D9D9D9" w:themeFill="background1" w:themeFillShade="D9"/>
          </w:tcPr>
          <w:p w:rsidR="00C07919" w:rsidRPr="007E7CDE" w:rsidRDefault="00C07919" w:rsidP="00C07919">
            <w:r>
              <w:t>Projets annexes</w:t>
            </w:r>
          </w:p>
        </w:tc>
        <w:tc>
          <w:tcPr>
            <w:tcW w:w="1898" w:type="dxa"/>
          </w:tcPr>
          <w:p w:rsidR="00C07919" w:rsidRDefault="00C07919" w:rsidP="00C07919">
            <w:r>
              <w:t>400</w:t>
            </w:r>
          </w:p>
        </w:tc>
        <w:tc>
          <w:tcPr>
            <w:tcW w:w="2045" w:type="dxa"/>
          </w:tcPr>
          <w:p w:rsidR="00C07919" w:rsidRDefault="00C07919" w:rsidP="00C07919">
            <w:r>
              <w:t>100</w:t>
            </w:r>
          </w:p>
        </w:tc>
        <w:tc>
          <w:tcPr>
            <w:tcW w:w="2046" w:type="dxa"/>
          </w:tcPr>
          <w:p w:rsidR="00C07919" w:rsidRDefault="00C07919" w:rsidP="00C07919">
            <w:r>
              <w:t>500</w:t>
            </w:r>
          </w:p>
        </w:tc>
        <w:tc>
          <w:tcPr>
            <w:tcW w:w="2516" w:type="dxa"/>
          </w:tcPr>
          <w:p w:rsidR="00C07919" w:rsidRDefault="00C07919" w:rsidP="00C07919">
            <w:r>
              <w:t>200</w:t>
            </w:r>
          </w:p>
        </w:tc>
      </w:tr>
      <w:tr w:rsidR="00C07919" w:rsidRPr="007E7CDE" w:rsidTr="00C07919">
        <w:trPr>
          <w:trHeight w:val="488"/>
        </w:trPr>
        <w:tc>
          <w:tcPr>
            <w:tcW w:w="2269" w:type="dxa"/>
            <w:shd w:val="clear" w:color="auto" w:fill="D9D9D9" w:themeFill="background1" w:themeFillShade="D9"/>
          </w:tcPr>
          <w:p w:rsidR="00C07919" w:rsidRPr="007E7CDE" w:rsidRDefault="00C07919" w:rsidP="00C07919">
            <w:r w:rsidRPr="007E7CDE">
              <w:t xml:space="preserve">Questions sur </w:t>
            </w:r>
            <w:proofErr w:type="spellStart"/>
            <w:r w:rsidRPr="007E7CDE">
              <w:t>stackoverflow</w:t>
            </w:r>
            <w:proofErr w:type="spellEnd"/>
          </w:p>
        </w:tc>
        <w:tc>
          <w:tcPr>
            <w:tcW w:w="1898" w:type="dxa"/>
            <w:shd w:val="clear" w:color="auto" w:fill="auto"/>
          </w:tcPr>
          <w:p w:rsidR="00C07919" w:rsidRPr="007E7CDE" w:rsidRDefault="00C07919" w:rsidP="00C07919">
            <w:r>
              <w:t>66 444</w:t>
            </w:r>
          </w:p>
        </w:tc>
        <w:tc>
          <w:tcPr>
            <w:tcW w:w="2045" w:type="dxa"/>
            <w:shd w:val="clear" w:color="auto" w:fill="auto"/>
          </w:tcPr>
          <w:p w:rsidR="00C07919" w:rsidRPr="007E7CDE" w:rsidRDefault="00C07919" w:rsidP="00C07919">
            <w:r>
              <w:t>12 374</w:t>
            </w:r>
          </w:p>
        </w:tc>
        <w:tc>
          <w:tcPr>
            <w:tcW w:w="2046" w:type="dxa"/>
            <w:shd w:val="clear" w:color="auto" w:fill="auto"/>
          </w:tcPr>
          <w:p w:rsidR="00C07919" w:rsidRPr="007E7CDE" w:rsidRDefault="00C07919" w:rsidP="00C07919">
            <w:r>
              <w:t>12 846</w:t>
            </w:r>
          </w:p>
        </w:tc>
        <w:tc>
          <w:tcPr>
            <w:tcW w:w="2516" w:type="dxa"/>
            <w:shd w:val="clear" w:color="auto" w:fill="auto"/>
          </w:tcPr>
          <w:p w:rsidR="00C07919" w:rsidRPr="007E7CDE" w:rsidRDefault="00C07919" w:rsidP="00C07919">
            <w:r>
              <w:t>16 863</w:t>
            </w:r>
          </w:p>
        </w:tc>
      </w:tr>
      <w:tr w:rsidR="00145CAF" w:rsidRPr="007E7CDE" w:rsidTr="00C07919">
        <w:trPr>
          <w:trHeight w:val="488"/>
        </w:trPr>
        <w:tc>
          <w:tcPr>
            <w:tcW w:w="2269" w:type="dxa"/>
            <w:shd w:val="clear" w:color="auto" w:fill="D9D9D9" w:themeFill="background1" w:themeFillShade="D9"/>
          </w:tcPr>
          <w:p w:rsidR="00145CAF" w:rsidRPr="007E7CDE" w:rsidRDefault="00145CAF" w:rsidP="00C07919">
            <w:r>
              <w:t>Pattern de conception conseillé</w:t>
            </w:r>
          </w:p>
        </w:tc>
        <w:tc>
          <w:tcPr>
            <w:tcW w:w="1898" w:type="dxa"/>
            <w:shd w:val="clear" w:color="auto" w:fill="auto"/>
          </w:tcPr>
          <w:p w:rsidR="00145CAF" w:rsidRDefault="00145CAF" w:rsidP="00C07919">
            <w:r>
              <w:t>MVC</w:t>
            </w:r>
          </w:p>
        </w:tc>
        <w:tc>
          <w:tcPr>
            <w:tcW w:w="2045" w:type="dxa"/>
            <w:shd w:val="clear" w:color="auto" w:fill="auto"/>
          </w:tcPr>
          <w:p w:rsidR="00145CAF" w:rsidRDefault="00145CAF" w:rsidP="00C07919">
            <w:r>
              <w:t>MVVM</w:t>
            </w:r>
          </w:p>
        </w:tc>
        <w:tc>
          <w:tcPr>
            <w:tcW w:w="2046" w:type="dxa"/>
            <w:shd w:val="clear" w:color="auto" w:fill="auto"/>
          </w:tcPr>
          <w:p w:rsidR="00145CAF" w:rsidRDefault="00145CAF" w:rsidP="00C07919">
            <w:r>
              <w:t>MVC</w:t>
            </w:r>
          </w:p>
        </w:tc>
        <w:tc>
          <w:tcPr>
            <w:tcW w:w="2516" w:type="dxa"/>
            <w:shd w:val="clear" w:color="auto" w:fill="auto"/>
          </w:tcPr>
          <w:p w:rsidR="00145CAF" w:rsidRDefault="00145CAF" w:rsidP="00C07919">
            <w:r>
              <w:t>MVP</w:t>
            </w:r>
          </w:p>
        </w:tc>
      </w:tr>
    </w:tbl>
    <w:p w:rsidR="00C07919" w:rsidRDefault="00C07919" w:rsidP="00C07919">
      <w:pPr>
        <w:rPr>
          <w:lang w:val="en-US"/>
        </w:rPr>
      </w:pPr>
      <w:r w:rsidRPr="006C2FBC">
        <w:rPr>
          <w:lang w:val="en-US"/>
        </w:rPr>
        <w:t>*</w:t>
      </w:r>
      <w:proofErr w:type="spellStart"/>
      <w:r w:rsidRPr="006C2FBC">
        <w:rPr>
          <w:lang w:val="en-US"/>
        </w:rPr>
        <w:t>j</w:t>
      </w:r>
      <w:r>
        <w:rPr>
          <w:lang w:val="en-US"/>
        </w:rPr>
        <w:t>query</w:t>
      </w:r>
      <w:proofErr w:type="spellEnd"/>
      <w:r>
        <w:rPr>
          <w:lang w:val="en-US"/>
        </w:rPr>
        <w:t>, **ember-data, ***handlebar, ****underscore</w:t>
      </w:r>
    </w:p>
    <w:p w:rsidR="00960069" w:rsidRPr="00C07919" w:rsidRDefault="00960069" w:rsidP="00960069">
      <w:pPr>
        <w:rPr>
          <w:lang w:val="en-US"/>
        </w:rPr>
      </w:pPr>
    </w:p>
    <w:p w:rsidR="00B514DB" w:rsidRPr="00960069" w:rsidRDefault="00960069" w:rsidP="00B514DB">
      <w:r>
        <w:t xml:space="preserve">Le temps de chargement d’une page web est crucial pour sa réussite. Les utilisateurs ne montrent pas beaucoup de patience quant au temps de chargement d’une page web, c’est pourquoi il essentiel de prendre en compte le temps de chargement et d’initialisation d’une librairie. </w:t>
      </w:r>
      <w:r w:rsidRPr="007D06DA">
        <w:t>Malgré le nombre de ligne</w:t>
      </w:r>
      <w:ins w:id="204" w:author="FELTZ, JEAN-LUC" w:date="2014-12-08T14:30:00Z">
        <w:r w:rsidR="00557494">
          <w:t>s</w:t>
        </w:r>
      </w:ins>
      <w:r w:rsidRPr="007D06DA">
        <w:t xml:space="preserve"> de</w:t>
      </w:r>
      <w:r>
        <w:t xml:space="preserve"> code plus important que ses concurrent</w:t>
      </w:r>
      <w:ins w:id="205" w:author="FELTZ, JEAN-LUC" w:date="2014-12-08T14:30:00Z">
        <w:r w:rsidR="00557494">
          <w:t>s,</w:t>
        </w:r>
      </w:ins>
      <w:r w:rsidRPr="007D06DA">
        <w:t xml:space="preserve"> </w:t>
      </w:r>
      <w:proofErr w:type="spellStart"/>
      <w:r w:rsidRPr="007127D5">
        <w:rPr>
          <w:b/>
        </w:rPr>
        <w:t>AngularJS</w:t>
      </w:r>
      <w:proofErr w:type="spellEnd"/>
      <w:r>
        <w:t xml:space="preserve"> est plus légère car elle n’a besoin d’a</w:t>
      </w:r>
      <w:r w:rsidRPr="005D5E22">
        <w:t>ucunes dépendances</w:t>
      </w:r>
      <w:r>
        <w:t xml:space="preserve">. </w:t>
      </w:r>
      <w:proofErr w:type="spellStart"/>
      <w:r w:rsidRPr="007127D5">
        <w:rPr>
          <w:b/>
        </w:rPr>
        <w:t>Backbone</w:t>
      </w:r>
      <w:proofErr w:type="spellEnd"/>
      <w:r>
        <w:t xml:space="preserve"> nécessite l’utilisation de </w:t>
      </w:r>
      <w:proofErr w:type="spellStart"/>
      <w:r>
        <w:rPr>
          <w:b/>
        </w:rPr>
        <w:t>underscore</w:t>
      </w:r>
      <w:proofErr w:type="spellEnd"/>
      <w:r>
        <w:t xml:space="preserve"> </w:t>
      </w:r>
      <w:r w:rsidR="00C07919">
        <w:t xml:space="preserve">et de </w:t>
      </w:r>
      <w:proofErr w:type="spellStart"/>
      <w:r w:rsidR="00C07919" w:rsidRPr="00C07919">
        <w:rPr>
          <w:b/>
        </w:rPr>
        <w:t>JQuery</w:t>
      </w:r>
      <w:proofErr w:type="spellEnd"/>
      <w:r w:rsidR="00C07919">
        <w:t xml:space="preserve"> </w:t>
      </w:r>
      <w:r>
        <w:t>ce qui lui fait prendre du poids malgré son nombre de lignes de codes moins important</w:t>
      </w:r>
      <w:r w:rsidR="00C07919">
        <w:t>.</w:t>
      </w:r>
      <w:r w:rsidRPr="00C232ED">
        <w:rPr>
          <w:color w:val="FF0000"/>
        </w:rPr>
        <w:t xml:space="preserve"> </w:t>
      </w:r>
      <w:proofErr w:type="spellStart"/>
      <w:r w:rsidRPr="007127D5">
        <w:rPr>
          <w:b/>
        </w:rPr>
        <w:t>Ember</w:t>
      </w:r>
      <w:proofErr w:type="spellEnd"/>
      <w:r>
        <w:rPr>
          <w:b/>
        </w:rPr>
        <w:t xml:space="preserve"> </w:t>
      </w:r>
      <w:r>
        <w:t xml:space="preserve">a besoin de </w:t>
      </w:r>
      <w:proofErr w:type="spellStart"/>
      <w:r w:rsidRPr="007127D5">
        <w:rPr>
          <w:b/>
        </w:rPr>
        <w:t>JQuery</w:t>
      </w:r>
      <w:proofErr w:type="spellEnd"/>
      <w:r>
        <w:t xml:space="preserve"> et de </w:t>
      </w:r>
      <w:proofErr w:type="spellStart"/>
      <w:r w:rsidRPr="007127D5">
        <w:rPr>
          <w:b/>
        </w:rPr>
        <w:t>Handlebar</w:t>
      </w:r>
      <w:proofErr w:type="spellEnd"/>
      <w:r>
        <w:t xml:space="preserve"> pour fonctionner, d’où son poids très important par rapport à ses concurrents. Enfin </w:t>
      </w:r>
      <w:r w:rsidRPr="007127D5">
        <w:rPr>
          <w:b/>
        </w:rPr>
        <w:t>Knockout</w:t>
      </w:r>
      <w:r>
        <w:rPr>
          <w:b/>
        </w:rPr>
        <w:t xml:space="preserve"> </w:t>
      </w:r>
      <w:r>
        <w:t>ne nécessite aucune autre librairie ce qui en fait la plus légère de ce comparatif. La taille de votre site</w:t>
      </w:r>
      <w:ins w:id="206" w:author="FELTZ, JEAN-LUC" w:date="2014-12-08T14:31:00Z">
        <w:r w:rsidR="0047684C">
          <w:t xml:space="preserve"> aura aussi un</w:t>
        </w:r>
      </w:ins>
      <w:r>
        <w:t xml:space="preserve"> impact</w:t>
      </w:r>
      <w:del w:id="207" w:author="FELTZ, JEAN-LUC" w:date="2014-12-08T14:31:00Z">
        <w:r w:rsidDel="0047684C">
          <w:delText>era aussi</w:delText>
        </w:r>
      </w:del>
      <w:r>
        <w:t xml:space="preserve">, si un Framework est lourd mais </w:t>
      </w:r>
      <w:ins w:id="208" w:author="FELTZ, JEAN-LUC" w:date="2014-12-08T14:32:00Z">
        <w:r w:rsidR="0047684C">
          <w:t xml:space="preserve">que </w:t>
        </w:r>
      </w:ins>
      <w:r>
        <w:t>son utilisation produit peu de ligne</w:t>
      </w:r>
      <w:ins w:id="209" w:author="FELTZ, JEAN-LUC" w:date="2014-12-08T14:32:00Z">
        <w:r w:rsidR="0047684C">
          <w:t>s</w:t>
        </w:r>
      </w:ins>
      <w:r>
        <w:t xml:space="preserve"> de code il pourr</w:t>
      </w:r>
      <w:r w:rsidR="00C07919">
        <w:t>a tout de même être avantageux.</w:t>
      </w:r>
    </w:p>
    <w:p w:rsidR="00F5778B" w:rsidRPr="002B1F93" w:rsidRDefault="00F5778B" w:rsidP="00B514DB"/>
    <w:p w:rsidR="00C07919" w:rsidRPr="002B1F93" w:rsidRDefault="00B168FF" w:rsidP="00C07919">
      <w:pPr>
        <w:pStyle w:val="Heading2"/>
      </w:pPr>
      <w:r w:rsidRPr="002B1F93">
        <w:t>Développer son propre Framework ?</w:t>
      </w:r>
    </w:p>
    <w:p w:rsidR="00B168FF" w:rsidRDefault="00B168FF" w:rsidP="00B168FF">
      <w:r>
        <w:t xml:space="preserve">Utiliser un Framework connu </w:t>
      </w:r>
      <w:proofErr w:type="gramStart"/>
      <w:ins w:id="210" w:author="FELTZ, JEAN-LUC" w:date="2014-12-08T14:32:00Z">
        <w:r w:rsidR="0047684C">
          <w:t>a</w:t>
        </w:r>
      </w:ins>
      <w:proofErr w:type="gramEnd"/>
      <w:del w:id="211" w:author="FELTZ, JEAN-LUC" w:date="2014-12-08T14:32:00Z">
        <w:r w:rsidDel="0047684C">
          <w:delText>à</w:delText>
        </w:r>
      </w:del>
      <w:r>
        <w:t xml:space="preserve"> l’avantage d’offrir au développeur de la rapidité sur un Framework qu’il connait déjà et de faciliter le transfert de la maintenance du code source à un client ou à une équipe tierce. Mais alors pourquoi développer son propre Framework et réinventer la route ?  Tout d’abord cela permet d’avoir plus de souplesse, on peut le modifier, l’adapter et le faire évoluer selon les besoins tout en restant plus léger qu’un Framework existant dont on n’utilisera probablement pas toutes les fonctions. On décide de l’architecture à adopter et on n’est pas restreint à celle imposé par le Framework que l’on utilise. </w:t>
      </w:r>
    </w:p>
    <w:p w:rsidR="00B168FF" w:rsidRDefault="00B168FF" w:rsidP="00B168FF">
      <w:r>
        <w:t>Malgré ces avantages réinventer la roue n’est pas toujours la bonne solution, même si les composants développé</w:t>
      </w:r>
      <w:ins w:id="212" w:author="FELTZ, JEAN-LUC" w:date="2014-12-08T14:33:00Z">
        <w:r w:rsidR="0047684C">
          <w:t>s</w:t>
        </w:r>
      </w:ins>
      <w:r>
        <w:t xml:space="preserve"> seront réutilisables au fil</w:t>
      </w:r>
      <w:del w:id="213" w:author="FELTZ, JEAN-LUC" w:date="2014-12-08T14:33:00Z">
        <w:r w:rsidDel="0047684C">
          <w:delText>s</w:delText>
        </w:r>
      </w:del>
      <w:r>
        <w:t xml:space="preserve"> des projets</w:t>
      </w:r>
      <w:ins w:id="214" w:author="FELTZ, JEAN-LUC" w:date="2014-12-08T14:33:00Z">
        <w:r w:rsidR="0047684C">
          <w:t>,</w:t>
        </w:r>
      </w:ins>
      <w:r>
        <w:t xml:space="preserve"> un nouveau venu aura du mal en en comprendre les subtilités et me</w:t>
      </w:r>
      <w:r w:rsidR="00BD2202">
        <w:t>ttra donc du temps à s’adapter,</w:t>
      </w:r>
      <w:r>
        <w:t xml:space="preserve"> il ne pourra pas forcement s’aider d’internet ou de documentations pour avancer. De plus Il faudra gérer vous-même la maintenance, les évolutions et les adaptations aux nouveautés des langages sur lesquels il repose. La compatibilité </w:t>
      </w:r>
      <w:ins w:id="215" w:author="FELTZ, JEAN-LUC" w:date="2014-12-08T14:33:00Z">
        <w:r w:rsidR="0047684C">
          <w:t xml:space="preserve">avec </w:t>
        </w:r>
        <w:proofErr w:type="gramStart"/>
        <w:r w:rsidR="0047684C">
          <w:t>les différents</w:t>
        </w:r>
      </w:ins>
      <w:del w:id="216" w:author="FELTZ, JEAN-LUC" w:date="2014-12-08T14:33:00Z">
        <w:r w:rsidDel="0047684C">
          <w:delText>entre les</w:delText>
        </w:r>
      </w:del>
      <w:r>
        <w:t xml:space="preserve"> navigateur</w:t>
      </w:r>
      <w:proofErr w:type="gramEnd"/>
      <w:ins w:id="217" w:author="FELTZ, JEAN-LUC" w:date="2014-12-08T14:34:00Z">
        <w:r w:rsidR="0047684C">
          <w:t>,</w:t>
        </w:r>
      </w:ins>
      <w:r>
        <w:t xml:space="preserve"> par exemple, est un </w:t>
      </w:r>
      <w:r w:rsidR="00BD2202">
        <w:t>problème qui est devra être pris en compte dès le début du développement</w:t>
      </w:r>
      <w:ins w:id="218" w:author="FELTZ, JEAN-LUC" w:date="2014-12-08T14:34:00Z">
        <w:r w:rsidR="0047684C">
          <w:t>.</w:t>
        </w:r>
      </w:ins>
    </w:p>
    <w:p w:rsidR="00B168FF" w:rsidRDefault="00B168FF" w:rsidP="00B168FF">
      <w:r>
        <w:t xml:space="preserve">Cette solution </w:t>
      </w:r>
      <w:r w:rsidR="00BD2202">
        <w:t>est à envisager dans de rare cas seulement ou des exigences bien précise</w:t>
      </w:r>
      <w:ins w:id="219" w:author="FELTZ, JEAN-LUC" w:date="2014-12-08T14:34:00Z">
        <w:r w:rsidR="0047684C">
          <w:t>s</w:t>
        </w:r>
      </w:ins>
      <w:r w:rsidR="00BD2202">
        <w:t xml:space="preserve"> sont requise</w:t>
      </w:r>
      <w:ins w:id="220" w:author="FELTZ, JEAN-LUC" w:date="2014-12-08T14:34:00Z">
        <w:r w:rsidR="0047684C">
          <w:t>s</w:t>
        </w:r>
      </w:ins>
      <w:r w:rsidR="00BD2202">
        <w:t xml:space="preserve"> car elle demande beaucoup de travail supplémentaire alors que de nombreux </w:t>
      </w:r>
      <w:proofErr w:type="spellStart"/>
      <w:r w:rsidR="00BD2202">
        <w:t>Frameworks</w:t>
      </w:r>
      <w:proofErr w:type="spellEnd"/>
      <w:r w:rsidR="00BD2202">
        <w:t xml:space="preserve"> existent déjà.</w:t>
      </w:r>
    </w:p>
    <w:p w:rsidR="00A334B9" w:rsidRDefault="00A334B9" w:rsidP="00B168FF"/>
    <w:p w:rsidR="00A334B9" w:rsidRPr="00803474" w:rsidRDefault="00A334B9" w:rsidP="00B168FF"/>
    <w:p w:rsidR="00B168FF" w:rsidRDefault="00B168FF" w:rsidP="00A334B9">
      <w:pPr>
        <w:pStyle w:val="Heading2"/>
      </w:pPr>
      <w:r>
        <w:t>Pas de vainqueurs…</w:t>
      </w:r>
    </w:p>
    <w:p w:rsidR="00B168FF" w:rsidRPr="00BD2202" w:rsidRDefault="00B168FF" w:rsidP="00B168FF">
      <w:r>
        <w:t xml:space="preserve">Même si </w:t>
      </w:r>
      <w:proofErr w:type="spellStart"/>
      <w:r w:rsidRPr="00907F3A">
        <w:rPr>
          <w:b/>
        </w:rPr>
        <w:t>AngularJS</w:t>
      </w:r>
      <w:proofErr w:type="spellEnd"/>
      <w:r>
        <w:t xml:space="preserve"> semble légèrement devant ses concurrents il n’en est pas le vainqueur à l’unanimité. En effet chacun se démarque par son approche différente du sujet. </w:t>
      </w:r>
      <w:r w:rsidRPr="00B15C39">
        <w:rPr>
          <w:b/>
        </w:rPr>
        <w:t>Knockout</w:t>
      </w:r>
      <w:r>
        <w:rPr>
          <w:b/>
        </w:rPr>
        <w:t xml:space="preserve"> </w:t>
      </w:r>
      <w:r>
        <w:t xml:space="preserve">est un bon concurrent grâce à sa légèreté et la concision du code produit. </w:t>
      </w:r>
      <w:r w:rsidRPr="00B15C39">
        <w:rPr>
          <w:b/>
        </w:rPr>
        <w:t>Amber</w:t>
      </w:r>
      <w:r>
        <w:t xml:space="preserve"> avec son système de routage peut être très utile. </w:t>
      </w:r>
      <w:proofErr w:type="spellStart"/>
      <w:r w:rsidR="00BD2202">
        <w:rPr>
          <w:b/>
        </w:rPr>
        <w:t>Backbone</w:t>
      </w:r>
      <w:proofErr w:type="spellEnd"/>
      <w:r w:rsidR="00BD2202">
        <w:rPr>
          <w:b/>
        </w:rPr>
        <w:t xml:space="preserve"> </w:t>
      </w:r>
      <w:r w:rsidR="00BD2202">
        <w:t>est très orienté JavaScript et donc adapté à des développeurs connaissant bien ce langage.</w:t>
      </w:r>
    </w:p>
    <w:p w:rsidR="00B168FF" w:rsidRDefault="00B168FF" w:rsidP="00B168FF">
      <w:r>
        <w:t>Il n’y a donc pas de réponse catégorique quant au choix d’un Framework ou d’utiliser son propre Framework, il dépendra avant tout du besoin, du temps et de l’équipe qui participera au projet.</w:t>
      </w:r>
      <w:r w:rsidR="00BD2202">
        <w:t xml:space="preserve"> Cet article traite seulement </w:t>
      </w:r>
      <w:del w:id="221" w:author="FELTZ, JEAN-LUC" w:date="2014-12-08T14:35:00Z">
        <w:r w:rsidR="00BD2202" w:rsidDel="0047684C">
          <w:delText>la surface</w:delText>
        </w:r>
      </w:del>
      <w:r w:rsidR="00BD2202">
        <w:t xml:space="preserve"> des 4 </w:t>
      </w:r>
      <w:proofErr w:type="spellStart"/>
      <w:r w:rsidR="00BD2202">
        <w:t>Frameworks</w:t>
      </w:r>
      <w:proofErr w:type="spellEnd"/>
      <w:r w:rsidR="00BD2202">
        <w:t xml:space="preserve"> les plus connu</w:t>
      </w:r>
      <w:ins w:id="222" w:author="FELTZ, JEAN-LUC" w:date="2014-12-08T14:35:00Z">
        <w:r w:rsidR="0047684C">
          <w:t>s,</w:t>
        </w:r>
      </w:ins>
      <w:r w:rsidR="00BD2202">
        <w:t xml:space="preserve"> mais il en existe des dizaine</w:t>
      </w:r>
      <w:ins w:id="223" w:author="FELTZ, JEAN-LUC" w:date="2014-12-08T12:53:00Z">
        <w:r w:rsidR="003607B3">
          <w:t>s</w:t>
        </w:r>
      </w:ins>
      <w:r w:rsidR="00BD2202">
        <w:t xml:space="preserve"> offrant des fonctionnalités différentes.</w:t>
      </w:r>
    </w:p>
    <w:p w:rsidR="00216C82" w:rsidRDefault="00216C82" w:rsidP="00B168FF"/>
    <w:p w:rsidR="00216C82" w:rsidRDefault="00216C82" w:rsidP="00216C82">
      <w:pPr>
        <w:pStyle w:val="Heading2"/>
      </w:pPr>
      <w:r>
        <w:t>Aller plus loin</w:t>
      </w:r>
    </w:p>
    <w:p w:rsidR="00216C82" w:rsidRDefault="00216C82" w:rsidP="00216C82">
      <w:r>
        <w:t>Si vous décidez d’utiliser un Framework voici quelques liens utiles :</w:t>
      </w:r>
    </w:p>
    <w:p w:rsidR="00216C82" w:rsidRDefault="00216C82" w:rsidP="00216C82">
      <w:pPr>
        <w:rPr>
          <w:b/>
        </w:rPr>
      </w:pPr>
      <w:r w:rsidRPr="00216C82">
        <w:rPr>
          <w:b/>
        </w:rPr>
        <w:t>Sites officiels :</w:t>
      </w:r>
    </w:p>
    <w:p w:rsidR="00216C82" w:rsidRDefault="00216C82" w:rsidP="00216C82">
      <w:pPr>
        <w:pStyle w:val="ListParagraph"/>
        <w:numPr>
          <w:ilvl w:val="0"/>
          <w:numId w:val="2"/>
        </w:numPr>
      </w:pPr>
      <w:proofErr w:type="spellStart"/>
      <w:r w:rsidRPr="00216C82">
        <w:t>AngularJS</w:t>
      </w:r>
      <w:proofErr w:type="spellEnd"/>
      <w:r w:rsidRPr="00216C82">
        <w:t xml:space="preserve"> : </w:t>
      </w:r>
      <w:hyperlink r:id="rId10" w:history="1">
        <w:r w:rsidRPr="005F0E68">
          <w:rPr>
            <w:rStyle w:val="Hyperlink"/>
          </w:rPr>
          <w:t>https://angularjs.org/</w:t>
        </w:r>
      </w:hyperlink>
    </w:p>
    <w:p w:rsidR="00216C82" w:rsidRDefault="00216C82" w:rsidP="00216C82">
      <w:pPr>
        <w:pStyle w:val="ListParagraph"/>
        <w:numPr>
          <w:ilvl w:val="0"/>
          <w:numId w:val="2"/>
        </w:numPr>
      </w:pPr>
      <w:r>
        <w:t xml:space="preserve">Knockout : </w:t>
      </w:r>
      <w:hyperlink r:id="rId11" w:history="1">
        <w:r w:rsidRPr="005F0E68">
          <w:rPr>
            <w:rStyle w:val="Hyperlink"/>
          </w:rPr>
          <w:t>http://knockoutjs.com/</w:t>
        </w:r>
      </w:hyperlink>
    </w:p>
    <w:p w:rsidR="00216C82" w:rsidRDefault="00216C82" w:rsidP="00216C82">
      <w:pPr>
        <w:pStyle w:val="ListParagraph"/>
        <w:numPr>
          <w:ilvl w:val="0"/>
          <w:numId w:val="2"/>
        </w:numPr>
      </w:pPr>
      <w:proofErr w:type="spellStart"/>
      <w:r>
        <w:t>Ember</w:t>
      </w:r>
      <w:proofErr w:type="spellEnd"/>
      <w:r>
        <w:t xml:space="preserve"> : </w:t>
      </w:r>
      <w:hyperlink r:id="rId12" w:history="1">
        <w:r w:rsidRPr="005F0E68">
          <w:rPr>
            <w:rStyle w:val="Hyperlink"/>
          </w:rPr>
          <w:t>http://emberjs.com/</w:t>
        </w:r>
      </w:hyperlink>
    </w:p>
    <w:p w:rsidR="00216C82" w:rsidRDefault="00216C82" w:rsidP="00216C82">
      <w:pPr>
        <w:pStyle w:val="ListParagraph"/>
        <w:numPr>
          <w:ilvl w:val="0"/>
          <w:numId w:val="2"/>
        </w:numPr>
      </w:pPr>
      <w:proofErr w:type="spellStart"/>
      <w:r>
        <w:t>Backbone</w:t>
      </w:r>
      <w:proofErr w:type="spellEnd"/>
      <w:r>
        <w:t xml:space="preserve"> : </w:t>
      </w:r>
      <w:hyperlink r:id="rId13" w:history="1">
        <w:r w:rsidRPr="005F0E68">
          <w:rPr>
            <w:rStyle w:val="Hyperlink"/>
          </w:rPr>
          <w:t>http://backbonejs.org/</w:t>
        </w:r>
      </w:hyperlink>
    </w:p>
    <w:p w:rsidR="00145CAF" w:rsidRDefault="00145CAF" w:rsidP="00216C82">
      <w:pPr>
        <w:rPr>
          <w:b/>
        </w:rPr>
      </w:pPr>
    </w:p>
    <w:p w:rsidR="00216C82" w:rsidRDefault="00216C82" w:rsidP="00216C82">
      <w:pPr>
        <w:rPr>
          <w:b/>
        </w:rPr>
      </w:pPr>
      <w:r w:rsidRPr="00216C82">
        <w:rPr>
          <w:b/>
        </w:rPr>
        <w:t xml:space="preserve">Explorer d’autres </w:t>
      </w:r>
      <w:proofErr w:type="spellStart"/>
      <w:r w:rsidR="00145CAF" w:rsidRPr="00216C82">
        <w:rPr>
          <w:b/>
        </w:rPr>
        <w:t>Frameworks</w:t>
      </w:r>
      <w:proofErr w:type="spellEnd"/>
      <w:r w:rsidRPr="00216C82">
        <w:rPr>
          <w:b/>
        </w:rPr>
        <w:t> :</w:t>
      </w:r>
    </w:p>
    <w:p w:rsidR="00145CAF" w:rsidRDefault="00145CAF" w:rsidP="00145CAF">
      <w:pPr>
        <w:spacing w:after="0"/>
      </w:pPr>
      <w:r w:rsidRPr="00145CAF">
        <w:t xml:space="preserve">Comparaison </w:t>
      </w:r>
      <w:proofErr w:type="spellStart"/>
      <w:r w:rsidRPr="00145CAF">
        <w:t>Frameworks</w:t>
      </w:r>
      <w:proofErr w:type="spellEnd"/>
      <w:r w:rsidR="00216C82" w:rsidRPr="00145CAF">
        <w:t xml:space="preserve"> : </w:t>
      </w:r>
    </w:p>
    <w:p w:rsidR="007F1F74" w:rsidRPr="00216C82" w:rsidRDefault="00F8304D" w:rsidP="00145CAF">
      <w:hyperlink r:id="rId14" w:history="1">
        <w:r w:rsidR="007F1F74" w:rsidRPr="005F0E68">
          <w:rPr>
            <w:rStyle w:val="Hyperlink"/>
          </w:rPr>
          <w:t>http://en.wikipedia.org/wiki/Comparison_of_JavaScript_frameworks</w:t>
        </w:r>
      </w:hyperlink>
      <w:r w:rsidR="007F1F74">
        <w:t xml:space="preserve">, </w:t>
      </w:r>
      <w:hyperlink r:id="rId15" w:history="1">
        <w:r w:rsidR="00216C82" w:rsidRPr="00145CAF">
          <w:rPr>
            <w:rStyle w:val="Hyperlink"/>
          </w:rPr>
          <w:t>http://codebrief.com/2012/01/the-top-10-javascript-mvc-frameworks-reviewed/</w:t>
        </w:r>
      </w:hyperlink>
      <w:r w:rsidR="00145CAF" w:rsidRPr="00145CAF">
        <w:rPr>
          <w:rStyle w:val="Hyperlink"/>
        </w:rPr>
        <w:t xml:space="preserve"> </w:t>
      </w:r>
      <w:r w:rsidR="00145CAF">
        <w:t xml:space="preserve">et </w:t>
      </w:r>
      <w:hyperlink r:id="rId16" w:history="1">
        <w:r w:rsidR="00145CAF" w:rsidRPr="005F0E68">
          <w:rPr>
            <w:rStyle w:val="Hyperlink"/>
          </w:rPr>
          <w:t>http://www.infoq.com/research/top-javascript-mvc-frameworks</w:t>
        </w:r>
      </w:hyperlink>
    </w:p>
    <w:p w:rsidR="00145CAF" w:rsidRDefault="00145CAF" w:rsidP="00145CAF">
      <w:pPr>
        <w:spacing w:after="0"/>
      </w:pPr>
      <w:r>
        <w:t>Développer son propre Framework :</w:t>
      </w:r>
    </w:p>
    <w:p w:rsidR="00145CAF" w:rsidRDefault="00F8304D" w:rsidP="00145CAF">
      <w:hyperlink r:id="rId17" w:history="1">
        <w:r w:rsidR="00145CAF" w:rsidRPr="00D4641C">
          <w:rPr>
            <w:rStyle w:val="Hyperlink"/>
          </w:rPr>
          <w:t>http://blogs.infinitesquare.com/b/jonathan/archives/mon-framework-mvvm-a-moi</w:t>
        </w:r>
      </w:hyperlink>
      <w:r w:rsidR="00145CAF">
        <w:t xml:space="preserve"> </w:t>
      </w:r>
    </w:p>
    <w:p w:rsidR="00145CAF" w:rsidRPr="00145CAF" w:rsidRDefault="00145CAF" w:rsidP="00216C82">
      <w:pPr>
        <w:rPr>
          <w:rStyle w:val="Hyperlink"/>
        </w:rPr>
      </w:pPr>
    </w:p>
    <w:p w:rsidR="00216C82" w:rsidRDefault="00216C82" w:rsidP="00216C82">
      <w:pPr>
        <w:rPr>
          <w:lang w:val="en-US"/>
        </w:rPr>
      </w:pPr>
      <w:r w:rsidRPr="006371D1">
        <w:rPr>
          <w:lang w:val="en-US"/>
        </w:rPr>
        <w:t>Why backbone</w:t>
      </w:r>
      <w:r>
        <w:rPr>
          <w:lang w:val="en-US"/>
        </w:rPr>
        <w:t>:</w:t>
      </w:r>
      <w:r w:rsidRPr="006371D1">
        <w:rPr>
          <w:lang w:val="en-US"/>
        </w:rPr>
        <w:t xml:space="preserve"> </w:t>
      </w:r>
      <w:r w:rsidR="00F8304D">
        <w:fldChar w:fldCharType="begin"/>
      </w:r>
      <w:r w:rsidR="00F8304D" w:rsidRPr="00F8304D">
        <w:rPr>
          <w:lang w:val="en-US"/>
          <w:rPrChange w:id="224" w:author="FELTZ, JEAN-LUC" w:date="2014-12-08T14:01:00Z">
            <w:rPr/>
          </w:rPrChange>
        </w:rPr>
        <w:instrText xml:space="preserve"> HYPERLINK "http://backbonetutorials.com/why-would-you-use-backbone/" </w:instrText>
      </w:r>
      <w:r w:rsidR="00F8304D">
        <w:fldChar w:fldCharType="separate"/>
      </w:r>
      <w:r w:rsidRPr="00B87DFF">
        <w:rPr>
          <w:rStyle w:val="Hyperlink"/>
          <w:lang w:val="en-US"/>
        </w:rPr>
        <w:t>http://backbonetutorials.com/why-would-you-use-backbone/</w:t>
      </w:r>
      <w:r w:rsidR="00F8304D">
        <w:rPr>
          <w:rStyle w:val="Hyperlink"/>
          <w:lang w:val="en-US"/>
        </w:rPr>
        <w:fldChar w:fldCharType="end"/>
      </w:r>
      <w:r w:rsidR="00145CAF">
        <w:rPr>
          <w:lang w:val="en-US"/>
        </w:rPr>
        <w:t xml:space="preserve"> </w:t>
      </w:r>
    </w:p>
    <w:p w:rsidR="00216C82" w:rsidRPr="00216C82" w:rsidRDefault="00216C82" w:rsidP="00216C82">
      <w:pPr>
        <w:rPr>
          <w:b/>
          <w:lang w:val="en-US"/>
        </w:rPr>
      </w:pPr>
    </w:p>
    <w:p w:rsidR="00B168FF" w:rsidRPr="00216C82" w:rsidRDefault="00B168FF">
      <w:pPr>
        <w:rPr>
          <w:lang w:val="en-US"/>
        </w:rPr>
      </w:pPr>
      <w:bookmarkStart w:id="225" w:name="_GoBack"/>
      <w:bookmarkEnd w:id="225"/>
    </w:p>
    <w:sectPr w:rsidR="00B168FF" w:rsidRPr="00216C82" w:rsidSect="00196356">
      <w:pgSz w:w="11906" w:h="16838"/>
      <w:pgMar w:top="142" w:right="1417" w:bottom="142" w:left="1417" w:header="708" w:footer="1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1F4" w:rsidRDefault="00D751F4" w:rsidP="00196356">
      <w:pPr>
        <w:spacing w:after="0" w:line="240" w:lineRule="auto"/>
      </w:pPr>
      <w:r>
        <w:separator/>
      </w:r>
    </w:p>
  </w:endnote>
  <w:endnote w:type="continuationSeparator" w:id="0">
    <w:p w:rsidR="00D751F4" w:rsidRDefault="00D751F4" w:rsidP="0019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1F4" w:rsidRDefault="00D751F4" w:rsidP="00196356">
      <w:pPr>
        <w:spacing w:after="0" w:line="240" w:lineRule="auto"/>
      </w:pPr>
      <w:r>
        <w:separator/>
      </w:r>
    </w:p>
  </w:footnote>
  <w:footnote w:type="continuationSeparator" w:id="0">
    <w:p w:rsidR="00D751F4" w:rsidRDefault="00D751F4" w:rsidP="00196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11BA"/>
    <w:multiLevelType w:val="hybridMultilevel"/>
    <w:tmpl w:val="9AF8B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43780A"/>
    <w:multiLevelType w:val="hybridMultilevel"/>
    <w:tmpl w:val="AFEA1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8FF"/>
    <w:rsid w:val="00000A2E"/>
    <w:rsid w:val="00006BD0"/>
    <w:rsid w:val="000B0AFC"/>
    <w:rsid w:val="00111823"/>
    <w:rsid w:val="0013109F"/>
    <w:rsid w:val="00145CAF"/>
    <w:rsid w:val="00196356"/>
    <w:rsid w:val="001F3341"/>
    <w:rsid w:val="001F4A61"/>
    <w:rsid w:val="00205EBC"/>
    <w:rsid w:val="002156E7"/>
    <w:rsid w:val="00216C82"/>
    <w:rsid w:val="00240DA0"/>
    <w:rsid w:val="00245391"/>
    <w:rsid w:val="002462BE"/>
    <w:rsid w:val="002B1F93"/>
    <w:rsid w:val="002C1375"/>
    <w:rsid w:val="002D43FD"/>
    <w:rsid w:val="003270E1"/>
    <w:rsid w:val="003607B3"/>
    <w:rsid w:val="003949D0"/>
    <w:rsid w:val="003C0BA7"/>
    <w:rsid w:val="00464D98"/>
    <w:rsid w:val="0047684C"/>
    <w:rsid w:val="004A045E"/>
    <w:rsid w:val="004D42CC"/>
    <w:rsid w:val="0050439B"/>
    <w:rsid w:val="005231C2"/>
    <w:rsid w:val="0053576F"/>
    <w:rsid w:val="00544582"/>
    <w:rsid w:val="0055233C"/>
    <w:rsid w:val="00552BB8"/>
    <w:rsid w:val="00557494"/>
    <w:rsid w:val="00567EC6"/>
    <w:rsid w:val="005825AE"/>
    <w:rsid w:val="005B798B"/>
    <w:rsid w:val="005F3CDC"/>
    <w:rsid w:val="006015AF"/>
    <w:rsid w:val="006056E9"/>
    <w:rsid w:val="00622DA5"/>
    <w:rsid w:val="006510F8"/>
    <w:rsid w:val="006674CB"/>
    <w:rsid w:val="006967B7"/>
    <w:rsid w:val="006B58A6"/>
    <w:rsid w:val="006C2FBC"/>
    <w:rsid w:val="00713057"/>
    <w:rsid w:val="007141DA"/>
    <w:rsid w:val="00714A78"/>
    <w:rsid w:val="007200D0"/>
    <w:rsid w:val="00731050"/>
    <w:rsid w:val="00752E14"/>
    <w:rsid w:val="007B45DE"/>
    <w:rsid w:val="007D1046"/>
    <w:rsid w:val="007E4410"/>
    <w:rsid w:val="007E581D"/>
    <w:rsid w:val="007E7CDE"/>
    <w:rsid w:val="007F03BC"/>
    <w:rsid w:val="007F1F74"/>
    <w:rsid w:val="00803474"/>
    <w:rsid w:val="00874964"/>
    <w:rsid w:val="008A5C0F"/>
    <w:rsid w:val="008C3F9D"/>
    <w:rsid w:val="008E293D"/>
    <w:rsid w:val="009121CB"/>
    <w:rsid w:val="0092726C"/>
    <w:rsid w:val="00960069"/>
    <w:rsid w:val="00976ADC"/>
    <w:rsid w:val="00997804"/>
    <w:rsid w:val="009A618F"/>
    <w:rsid w:val="009B4474"/>
    <w:rsid w:val="009C25DF"/>
    <w:rsid w:val="00A20E2F"/>
    <w:rsid w:val="00A33392"/>
    <w:rsid w:val="00A334B9"/>
    <w:rsid w:val="00A61B79"/>
    <w:rsid w:val="00A90469"/>
    <w:rsid w:val="00AB2197"/>
    <w:rsid w:val="00AB5DDB"/>
    <w:rsid w:val="00AF1552"/>
    <w:rsid w:val="00B05928"/>
    <w:rsid w:val="00B14E49"/>
    <w:rsid w:val="00B168FF"/>
    <w:rsid w:val="00B23FDE"/>
    <w:rsid w:val="00B45237"/>
    <w:rsid w:val="00B4703F"/>
    <w:rsid w:val="00B514DB"/>
    <w:rsid w:val="00B770A5"/>
    <w:rsid w:val="00B77534"/>
    <w:rsid w:val="00B90AA9"/>
    <w:rsid w:val="00BC6CF8"/>
    <w:rsid w:val="00BD2202"/>
    <w:rsid w:val="00C07919"/>
    <w:rsid w:val="00C25FA7"/>
    <w:rsid w:val="00C334A3"/>
    <w:rsid w:val="00C51A40"/>
    <w:rsid w:val="00C60024"/>
    <w:rsid w:val="00CE6B8E"/>
    <w:rsid w:val="00CF62F3"/>
    <w:rsid w:val="00D02A08"/>
    <w:rsid w:val="00D41A22"/>
    <w:rsid w:val="00D751F4"/>
    <w:rsid w:val="00D965A4"/>
    <w:rsid w:val="00DC162F"/>
    <w:rsid w:val="00DF06AA"/>
    <w:rsid w:val="00E274F7"/>
    <w:rsid w:val="00E66A9B"/>
    <w:rsid w:val="00E94A99"/>
    <w:rsid w:val="00EA3B88"/>
    <w:rsid w:val="00F5778B"/>
    <w:rsid w:val="00F65403"/>
    <w:rsid w:val="00F70D61"/>
    <w:rsid w:val="00F736A6"/>
    <w:rsid w:val="00F82E75"/>
    <w:rsid w:val="00F8304D"/>
    <w:rsid w:val="00FE3795"/>
    <w:rsid w:val="00FF1258"/>
    <w:rsid w:val="00FF5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4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B168FF"/>
    <w:pPr>
      <w:spacing w:after="0" w:line="240" w:lineRule="auto"/>
    </w:pPr>
    <w:rPr>
      <w:rFonts w:asciiTheme="majorHAnsi" w:eastAsiaTheme="majorEastAsia" w:hAnsiTheme="majorHAnsi" w:cstheme="majorBidi"/>
      <w:b/>
      <w:bCs/>
      <w:color w:val="262626"/>
      <w:sz w:val="32"/>
      <w:szCs w:val="38"/>
      <w:lang w:eastAsia="fr-FR"/>
    </w:rPr>
  </w:style>
  <w:style w:type="character" w:customStyle="1" w:styleId="Heading1Char">
    <w:name w:val="Heading 1 Char"/>
    <w:basedOn w:val="DefaultParagraphFont"/>
    <w:link w:val="Heading1"/>
    <w:uiPriority w:val="9"/>
    <w:rsid w:val="00B168F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168FF"/>
    <w:pPr>
      <w:numPr>
        <w:ilvl w:val="1"/>
      </w:numPr>
      <w:spacing w:line="240" w:lineRule="auto"/>
      <w:jc w:val="both"/>
    </w:pPr>
    <w:rPr>
      <w:rFonts w:eastAsiaTheme="minorEastAsia"/>
      <w:color w:val="5A5A5A" w:themeColor="text1" w:themeTint="A5"/>
      <w:spacing w:val="15"/>
      <w:lang w:eastAsia="fr-FR"/>
    </w:rPr>
  </w:style>
  <w:style w:type="character" w:customStyle="1" w:styleId="SubtitleChar">
    <w:name w:val="Subtitle Char"/>
    <w:basedOn w:val="DefaultParagraphFont"/>
    <w:link w:val="Subtitle"/>
    <w:uiPriority w:val="11"/>
    <w:rsid w:val="00B168FF"/>
    <w:rPr>
      <w:rFonts w:eastAsiaTheme="minorEastAsia"/>
      <w:color w:val="5A5A5A" w:themeColor="text1" w:themeTint="A5"/>
      <w:spacing w:val="15"/>
      <w:lang w:eastAsia="fr-FR"/>
    </w:rPr>
  </w:style>
  <w:style w:type="character" w:styleId="SubtleEmphasis">
    <w:name w:val="Subtle Emphasis"/>
    <w:basedOn w:val="DefaultParagraphFont"/>
    <w:uiPriority w:val="19"/>
    <w:qFormat/>
    <w:rsid w:val="00B168FF"/>
    <w:rPr>
      <w:i/>
      <w:iCs/>
      <w:color w:val="404040" w:themeColor="text1" w:themeTint="BF"/>
    </w:rPr>
  </w:style>
  <w:style w:type="paragraph" w:styleId="NoSpacing">
    <w:name w:val="No Spacing"/>
    <w:uiPriority w:val="1"/>
    <w:qFormat/>
    <w:rsid w:val="00B168FF"/>
    <w:pPr>
      <w:spacing w:after="0" w:line="240" w:lineRule="auto"/>
    </w:pPr>
  </w:style>
  <w:style w:type="character" w:customStyle="1" w:styleId="Heading2Char">
    <w:name w:val="Heading 2 Char"/>
    <w:basedOn w:val="DefaultParagraphFont"/>
    <w:link w:val="Heading2"/>
    <w:uiPriority w:val="9"/>
    <w:rsid w:val="00B168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168FF"/>
    <w:rPr>
      <w:color w:val="0563C1" w:themeColor="hyperlink"/>
      <w:u w:val="single"/>
    </w:rPr>
  </w:style>
  <w:style w:type="paragraph" w:styleId="Header">
    <w:name w:val="header"/>
    <w:basedOn w:val="Normal"/>
    <w:link w:val="HeaderChar"/>
    <w:uiPriority w:val="99"/>
    <w:unhideWhenUsed/>
    <w:rsid w:val="001963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6356"/>
  </w:style>
  <w:style w:type="paragraph" w:styleId="Footer">
    <w:name w:val="footer"/>
    <w:basedOn w:val="Normal"/>
    <w:link w:val="FooterChar"/>
    <w:uiPriority w:val="99"/>
    <w:unhideWhenUsed/>
    <w:rsid w:val="001963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6356"/>
  </w:style>
  <w:style w:type="paragraph" w:styleId="ListParagraph">
    <w:name w:val="List Paragraph"/>
    <w:basedOn w:val="Normal"/>
    <w:uiPriority w:val="34"/>
    <w:qFormat/>
    <w:rsid w:val="003C0BA7"/>
    <w:pPr>
      <w:ind w:left="720"/>
      <w:contextualSpacing/>
    </w:pPr>
  </w:style>
  <w:style w:type="table" w:styleId="TableGrid">
    <w:name w:val="Table Grid"/>
    <w:basedOn w:val="TableNormal"/>
    <w:uiPriority w:val="39"/>
    <w:rsid w:val="00F57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4458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2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F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4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B168FF"/>
    <w:pPr>
      <w:spacing w:after="0" w:line="240" w:lineRule="auto"/>
    </w:pPr>
    <w:rPr>
      <w:rFonts w:asciiTheme="majorHAnsi" w:eastAsiaTheme="majorEastAsia" w:hAnsiTheme="majorHAnsi" w:cstheme="majorBidi"/>
      <w:b/>
      <w:bCs/>
      <w:color w:val="262626"/>
      <w:sz w:val="32"/>
      <w:szCs w:val="38"/>
      <w:lang w:eastAsia="fr-FR"/>
    </w:rPr>
  </w:style>
  <w:style w:type="character" w:customStyle="1" w:styleId="Heading1Char">
    <w:name w:val="Heading 1 Char"/>
    <w:basedOn w:val="DefaultParagraphFont"/>
    <w:link w:val="Heading1"/>
    <w:uiPriority w:val="9"/>
    <w:rsid w:val="00B168F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168FF"/>
    <w:pPr>
      <w:numPr>
        <w:ilvl w:val="1"/>
      </w:numPr>
      <w:spacing w:line="240" w:lineRule="auto"/>
      <w:jc w:val="both"/>
    </w:pPr>
    <w:rPr>
      <w:rFonts w:eastAsiaTheme="minorEastAsia"/>
      <w:color w:val="5A5A5A" w:themeColor="text1" w:themeTint="A5"/>
      <w:spacing w:val="15"/>
      <w:lang w:eastAsia="fr-FR"/>
    </w:rPr>
  </w:style>
  <w:style w:type="character" w:customStyle="1" w:styleId="SubtitleChar">
    <w:name w:val="Subtitle Char"/>
    <w:basedOn w:val="DefaultParagraphFont"/>
    <w:link w:val="Subtitle"/>
    <w:uiPriority w:val="11"/>
    <w:rsid w:val="00B168FF"/>
    <w:rPr>
      <w:rFonts w:eastAsiaTheme="minorEastAsia"/>
      <w:color w:val="5A5A5A" w:themeColor="text1" w:themeTint="A5"/>
      <w:spacing w:val="15"/>
      <w:lang w:eastAsia="fr-FR"/>
    </w:rPr>
  </w:style>
  <w:style w:type="character" w:styleId="SubtleEmphasis">
    <w:name w:val="Subtle Emphasis"/>
    <w:basedOn w:val="DefaultParagraphFont"/>
    <w:uiPriority w:val="19"/>
    <w:qFormat/>
    <w:rsid w:val="00B168FF"/>
    <w:rPr>
      <w:i/>
      <w:iCs/>
      <w:color w:val="404040" w:themeColor="text1" w:themeTint="BF"/>
    </w:rPr>
  </w:style>
  <w:style w:type="paragraph" w:styleId="NoSpacing">
    <w:name w:val="No Spacing"/>
    <w:uiPriority w:val="1"/>
    <w:qFormat/>
    <w:rsid w:val="00B168FF"/>
    <w:pPr>
      <w:spacing w:after="0" w:line="240" w:lineRule="auto"/>
    </w:pPr>
  </w:style>
  <w:style w:type="character" w:customStyle="1" w:styleId="Heading2Char">
    <w:name w:val="Heading 2 Char"/>
    <w:basedOn w:val="DefaultParagraphFont"/>
    <w:link w:val="Heading2"/>
    <w:uiPriority w:val="9"/>
    <w:rsid w:val="00B168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168FF"/>
    <w:rPr>
      <w:color w:val="0563C1" w:themeColor="hyperlink"/>
      <w:u w:val="single"/>
    </w:rPr>
  </w:style>
  <w:style w:type="paragraph" w:styleId="Header">
    <w:name w:val="header"/>
    <w:basedOn w:val="Normal"/>
    <w:link w:val="HeaderChar"/>
    <w:uiPriority w:val="99"/>
    <w:unhideWhenUsed/>
    <w:rsid w:val="001963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6356"/>
  </w:style>
  <w:style w:type="paragraph" w:styleId="Footer">
    <w:name w:val="footer"/>
    <w:basedOn w:val="Normal"/>
    <w:link w:val="FooterChar"/>
    <w:uiPriority w:val="99"/>
    <w:unhideWhenUsed/>
    <w:rsid w:val="001963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6356"/>
  </w:style>
  <w:style w:type="paragraph" w:styleId="ListParagraph">
    <w:name w:val="List Paragraph"/>
    <w:basedOn w:val="Normal"/>
    <w:uiPriority w:val="34"/>
    <w:qFormat/>
    <w:rsid w:val="003C0BA7"/>
    <w:pPr>
      <w:ind w:left="720"/>
      <w:contextualSpacing/>
    </w:pPr>
  </w:style>
  <w:style w:type="table" w:styleId="TableGrid">
    <w:name w:val="Table Grid"/>
    <w:basedOn w:val="TableNormal"/>
    <w:uiPriority w:val="39"/>
    <w:rsid w:val="00F57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4458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2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F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ltz.fr/" TargetMode="External"/><Relationship Id="rId13" Type="http://schemas.openxmlformats.org/officeDocument/2006/relationships/hyperlink" Target="http://backbonejs.or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mberjs.com/" TargetMode="External"/><Relationship Id="rId17" Type="http://schemas.openxmlformats.org/officeDocument/2006/relationships/hyperlink" Target="http://blogs.infinitesquare.com/b/jonathan/archives/mon-framework-mvvm-a-moi" TargetMode="External"/><Relationship Id="rId2" Type="http://schemas.openxmlformats.org/officeDocument/2006/relationships/styles" Target="styles.xml"/><Relationship Id="rId16" Type="http://schemas.openxmlformats.org/officeDocument/2006/relationships/hyperlink" Target="http://www.infoq.com/research/top-javascript-mvc-framework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nockoutjs.com/" TargetMode="External"/><Relationship Id="rId5" Type="http://schemas.openxmlformats.org/officeDocument/2006/relationships/webSettings" Target="webSettings.xml"/><Relationship Id="rId15" Type="http://schemas.openxmlformats.org/officeDocument/2006/relationships/hyperlink" Target="http://codebrief.com/2012/01/the-top-10-javascript-mvc-frameworks-reviewed/" TargetMode="External"/><Relationship Id="rId10" Type="http://schemas.openxmlformats.org/officeDocument/2006/relationships/hyperlink" Target="https://angularjs.or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Comparison_of_JavaScript_framework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F219E7F98848D3AD9972AD3FA07ABD"/>
        <w:category>
          <w:name w:val="Général"/>
          <w:gallery w:val="placeholder"/>
        </w:category>
        <w:types>
          <w:type w:val="bbPlcHdr"/>
        </w:types>
        <w:behaviors>
          <w:behavior w:val="content"/>
        </w:behaviors>
        <w:guid w:val="{95A92563-B702-4A78-9441-B31AA172A719}"/>
      </w:docPartPr>
      <w:docPartBody>
        <w:p w:rsidR="00F21A56" w:rsidRDefault="007359E2" w:rsidP="007359E2">
          <w:pPr>
            <w:pStyle w:val="38F219E7F98848D3AD9972AD3FA07ABD"/>
          </w:pPr>
          <w:r w:rsidRPr="00B87DFF">
            <w:rPr>
              <w:rStyle w:val="PlaceholderText"/>
            </w:rPr>
            <w:t>[Entrez ici le titre du message]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E2"/>
    <w:rsid w:val="003B661D"/>
    <w:rsid w:val="003D0920"/>
    <w:rsid w:val="0060291D"/>
    <w:rsid w:val="006A7B23"/>
    <w:rsid w:val="007359E2"/>
    <w:rsid w:val="007A6CB5"/>
    <w:rsid w:val="00BE364A"/>
    <w:rsid w:val="00C801D4"/>
    <w:rsid w:val="00F21A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9E2"/>
    <w:rPr>
      <w:color w:val="808080"/>
    </w:rPr>
  </w:style>
  <w:style w:type="paragraph" w:customStyle="1" w:styleId="4A27CB62BBB74EC595F2F7EB71D65116">
    <w:name w:val="4A27CB62BBB74EC595F2F7EB71D65116"/>
    <w:rsid w:val="007359E2"/>
  </w:style>
  <w:style w:type="paragraph" w:customStyle="1" w:styleId="38F219E7F98848D3AD9972AD3FA07ABD">
    <w:name w:val="38F219E7F98848D3AD9972AD3FA07ABD"/>
    <w:rsid w:val="007359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9E2"/>
    <w:rPr>
      <w:color w:val="808080"/>
    </w:rPr>
  </w:style>
  <w:style w:type="paragraph" w:customStyle="1" w:styleId="4A27CB62BBB74EC595F2F7EB71D65116">
    <w:name w:val="4A27CB62BBB74EC595F2F7EB71D65116"/>
    <w:rsid w:val="007359E2"/>
  </w:style>
  <w:style w:type="paragraph" w:customStyle="1" w:styleId="38F219E7F98848D3AD9972AD3FA07ABD">
    <w:name w:val="38F219E7F98848D3AD9972AD3FA07ABD"/>
    <w:rsid w:val="00735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3717</TotalTime>
  <Pages>19</Pages>
  <Words>5724</Words>
  <Characters>31484</Characters>
  <Application>Microsoft Office Word</Application>
  <DocSecurity>0</DocSecurity>
  <Lines>262</Lines>
  <Paragraphs>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Feltz.</dc:creator>
  <cp:keywords/>
  <dc:description/>
  <cp:lastModifiedBy>FELTZ, JEAN-LUC</cp:lastModifiedBy>
  <cp:revision>38</cp:revision>
  <cp:lastPrinted>2014-12-02T14:23:00Z</cp:lastPrinted>
  <dcterms:created xsi:type="dcterms:W3CDTF">2014-12-01T14:13:00Z</dcterms:created>
  <dcterms:modified xsi:type="dcterms:W3CDTF">2014-12-08T13:36:00Z</dcterms:modified>
</cp:coreProperties>
</file>